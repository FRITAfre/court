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454" w:rsidRDefault="00AA0454" w:rsidP="005D03A1">
      <w:pPr>
        <w:shd w:val="clear" w:color="auto" w:fill="FFFFFF"/>
        <w:spacing w:before="100" w:beforeAutospacing="1" w:after="100" w:afterAutospacing="1" w:line="240" w:lineRule="auto"/>
        <w:rPr>
          <w:rFonts w:ascii="Helvetica" w:eastAsia="Times New Roman" w:hAnsi="Helvetica" w:cs="Helvetica"/>
          <w:color w:val="323232"/>
          <w:sz w:val="24"/>
          <w:szCs w:val="24"/>
        </w:rPr>
      </w:pPr>
      <w:r>
        <w:rPr>
          <w:rFonts w:ascii="Helvetica" w:eastAsia="Times New Roman" w:hAnsi="Helvetica" w:cs="Helvetica"/>
          <w:color w:val="323232"/>
          <w:sz w:val="24"/>
          <w:szCs w:val="24"/>
        </w:rPr>
        <w:t>The bounded buffer/ producer consumer problem</w:t>
      </w:r>
    </w:p>
    <w:p w:rsidR="00AA0454" w:rsidRDefault="00AA0454" w:rsidP="005D03A1">
      <w:pPr>
        <w:shd w:val="clear" w:color="auto" w:fill="FFFFFF"/>
        <w:spacing w:before="100" w:beforeAutospacing="1" w:after="100" w:afterAutospacing="1" w:line="240" w:lineRule="auto"/>
      </w:pPr>
      <w:hyperlink r:id="rId6" w:history="1">
        <w:r w:rsidRPr="005F71E7">
          <w:rPr>
            <w:rStyle w:val="Hyperlink"/>
          </w:rPr>
          <w:t>http://www.it.uu.se/education/course/homepage/os/vt18/module-4/bounded-buffer/</w:t>
        </w:r>
      </w:hyperlink>
      <w:r>
        <w:t xml:space="preserve"> ………Last visited: April 10, 2022.</w:t>
      </w:r>
    </w:p>
    <w:p w:rsidR="005D03A1" w:rsidRPr="005D03A1" w:rsidRDefault="00AA0454" w:rsidP="005D03A1">
      <w:pPr>
        <w:shd w:val="clear" w:color="auto" w:fill="FFFFFF"/>
        <w:spacing w:before="100" w:beforeAutospacing="1" w:after="100" w:afterAutospacing="1" w:line="240" w:lineRule="auto"/>
        <w:rPr>
          <w:rFonts w:ascii="Helvetica" w:eastAsia="Times New Roman" w:hAnsi="Helvetica" w:cs="Helvetica"/>
          <w:color w:val="323232"/>
          <w:sz w:val="24"/>
          <w:szCs w:val="24"/>
        </w:rPr>
      </w:pPr>
      <w:r>
        <w:rPr>
          <w:rFonts w:ascii="Helvetica" w:eastAsia="Times New Roman" w:hAnsi="Helvetica" w:cs="Helvetica"/>
          <w:color w:val="323232"/>
          <w:sz w:val="24"/>
          <w:szCs w:val="24"/>
        </w:rPr>
        <w:t xml:space="preserve">The bounded-buffer </w:t>
      </w:r>
      <w:proofErr w:type="gramStart"/>
      <w:r>
        <w:rPr>
          <w:rFonts w:ascii="Helvetica" w:eastAsia="Times New Roman" w:hAnsi="Helvetica" w:cs="Helvetica"/>
          <w:color w:val="323232"/>
          <w:sz w:val="24"/>
          <w:szCs w:val="24"/>
        </w:rPr>
        <w:t>problems</w:t>
      </w:r>
      <w:r w:rsidR="005D03A1" w:rsidRPr="005D03A1">
        <w:rPr>
          <w:rFonts w:ascii="Helvetica" w:eastAsia="Times New Roman" w:hAnsi="Helvetica" w:cs="Helvetica"/>
          <w:color w:val="323232"/>
          <w:sz w:val="24"/>
          <w:szCs w:val="24"/>
        </w:rPr>
        <w:t xml:space="preserve"> is</w:t>
      </w:r>
      <w:proofErr w:type="gramEnd"/>
      <w:r w:rsidR="005D03A1" w:rsidRPr="005D03A1">
        <w:rPr>
          <w:rFonts w:ascii="Helvetica" w:eastAsia="Times New Roman" w:hAnsi="Helvetica" w:cs="Helvetica"/>
          <w:color w:val="323232"/>
          <w:sz w:val="24"/>
          <w:szCs w:val="24"/>
        </w:rPr>
        <w:t xml:space="preserve"> a classic example of concurrent access to a shared resource. A bounded buffer lets multiple producers and multiple consumers share a single buffer. Producers write data to the buffer and consumers read data from the buffer.</w:t>
      </w:r>
    </w:p>
    <w:p w:rsidR="005D03A1" w:rsidRPr="005D03A1" w:rsidRDefault="005D03A1" w:rsidP="005D03A1">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rPr>
      </w:pPr>
      <w:r w:rsidRPr="005D03A1">
        <w:rPr>
          <w:rFonts w:ascii="Helvetica" w:eastAsia="Times New Roman" w:hAnsi="Helvetica" w:cs="Helvetica"/>
          <w:color w:val="323232"/>
          <w:sz w:val="24"/>
          <w:szCs w:val="24"/>
        </w:rPr>
        <w:t>Producers must block if the buffer is full.</w:t>
      </w:r>
    </w:p>
    <w:p w:rsidR="00B74596" w:rsidRDefault="005D03A1" w:rsidP="00AA0454">
      <w:pPr>
        <w:numPr>
          <w:ilvl w:val="0"/>
          <w:numId w:val="1"/>
        </w:numPr>
        <w:shd w:val="clear" w:color="auto" w:fill="FFFFFF"/>
        <w:tabs>
          <w:tab w:val="clear" w:pos="720"/>
        </w:tabs>
        <w:spacing w:before="100" w:beforeAutospacing="1" w:after="100" w:afterAutospacing="1" w:line="240" w:lineRule="auto"/>
        <w:ind w:left="-720" w:firstLine="1080"/>
        <w:rPr>
          <w:rFonts w:ascii="Helvetica" w:eastAsia="Times New Roman" w:hAnsi="Helvetica" w:cs="Helvetica"/>
          <w:color w:val="323232"/>
          <w:sz w:val="24"/>
          <w:szCs w:val="24"/>
        </w:rPr>
      </w:pPr>
      <w:r w:rsidRPr="005D03A1">
        <w:rPr>
          <w:rFonts w:ascii="Helvetica" w:eastAsia="Times New Roman" w:hAnsi="Helvetica" w:cs="Helvetica"/>
          <w:color w:val="323232"/>
          <w:sz w:val="24"/>
          <w:szCs w:val="24"/>
        </w:rPr>
        <w:t>Consumers mu</w:t>
      </w:r>
      <w:r w:rsidR="00AA0454">
        <w:rPr>
          <w:rFonts w:ascii="Helvetica" w:eastAsia="Times New Roman" w:hAnsi="Helvetica" w:cs="Helvetica"/>
          <w:color w:val="323232"/>
          <w:sz w:val="24"/>
          <w:szCs w:val="24"/>
        </w:rPr>
        <w:t>st block if the buffer is empty</w:t>
      </w:r>
    </w:p>
    <w:p w:rsidR="00B74596" w:rsidRDefault="00B74596" w:rsidP="00B74596">
      <w:pPr>
        <w:shd w:val="clear" w:color="auto" w:fill="FFFFFF"/>
        <w:spacing w:before="100" w:beforeAutospacing="1" w:after="100" w:afterAutospacing="1" w:line="240" w:lineRule="auto"/>
        <w:ind w:left="-720"/>
        <w:rPr>
          <w:rFonts w:ascii="Helvetica" w:eastAsia="Times New Roman" w:hAnsi="Helvetica" w:cs="Helvetica"/>
          <w:color w:val="323232"/>
          <w:sz w:val="24"/>
          <w:szCs w:val="24"/>
        </w:rPr>
      </w:pPr>
    </w:p>
    <w:p w:rsidR="00B74596" w:rsidRDefault="00525A51" w:rsidP="00B74596">
      <w:pPr>
        <w:shd w:val="clear" w:color="auto" w:fill="FFFFFF"/>
        <w:spacing w:before="100" w:beforeAutospacing="1" w:after="100" w:afterAutospacing="1" w:line="240" w:lineRule="auto"/>
        <w:ind w:left="-720"/>
        <w:rPr>
          <w:rFonts w:ascii="Segoe UI" w:hAnsi="Segoe UI" w:cs="Segoe UI"/>
          <w:color w:val="212529"/>
          <w:sz w:val="30"/>
          <w:szCs w:val="30"/>
          <w:shd w:val="clear" w:color="auto" w:fill="FFFFFF"/>
        </w:rPr>
      </w:pPr>
      <w:hyperlink r:id="rId7" w:history="1">
        <w:r w:rsidRPr="005F71E7">
          <w:rPr>
            <w:rStyle w:val="Hyperlink"/>
            <w:rFonts w:ascii="Segoe UI" w:hAnsi="Segoe UI" w:cs="Segoe UI"/>
            <w:sz w:val="30"/>
            <w:szCs w:val="30"/>
            <w:shd w:val="clear" w:color="auto" w:fill="FFFFFF"/>
          </w:rPr>
          <w:t>https://www.studytonight.com/operating-system/bounded-buffer</w:t>
        </w:r>
      </w:hyperlink>
      <w:r>
        <w:rPr>
          <w:rFonts w:ascii="Segoe UI" w:hAnsi="Segoe UI" w:cs="Segoe UI"/>
          <w:color w:val="212529"/>
          <w:sz w:val="30"/>
          <w:szCs w:val="30"/>
          <w:shd w:val="clear" w:color="auto" w:fill="FFFFFF"/>
        </w:rPr>
        <w:t xml:space="preserve"> ......Last visited: April 10</w:t>
      </w:r>
      <w:proofErr w:type="gramStart"/>
      <w:r>
        <w:rPr>
          <w:rFonts w:ascii="Segoe UI" w:hAnsi="Segoe UI" w:cs="Segoe UI"/>
          <w:color w:val="212529"/>
          <w:sz w:val="30"/>
          <w:szCs w:val="30"/>
          <w:shd w:val="clear" w:color="auto" w:fill="FFFFFF"/>
        </w:rPr>
        <w:t>,2022</w:t>
      </w:r>
      <w:proofErr w:type="gramEnd"/>
    </w:p>
    <w:p w:rsidR="00AA0454" w:rsidRPr="00AA0454" w:rsidRDefault="00B74596" w:rsidP="00B74596">
      <w:pPr>
        <w:shd w:val="clear" w:color="auto" w:fill="FFFFFF"/>
        <w:spacing w:before="100" w:beforeAutospacing="1" w:after="100" w:afterAutospacing="1" w:line="240" w:lineRule="auto"/>
        <w:ind w:left="-720"/>
        <w:rPr>
          <w:rFonts w:ascii="Helvetica" w:eastAsia="Times New Roman" w:hAnsi="Helvetica" w:cs="Helvetica"/>
          <w:color w:val="323232"/>
          <w:sz w:val="24"/>
          <w:szCs w:val="24"/>
        </w:rPr>
      </w:pPr>
      <w:r>
        <w:rPr>
          <w:rFonts w:ascii="Segoe UI" w:hAnsi="Segoe UI" w:cs="Segoe UI"/>
          <w:color w:val="212529"/>
          <w:sz w:val="30"/>
          <w:szCs w:val="30"/>
          <w:shd w:val="clear" w:color="auto" w:fill="FFFFFF"/>
        </w:rPr>
        <w:t>There is a buffer of </w:t>
      </w:r>
      <w:r>
        <w:rPr>
          <w:rStyle w:val="HTMLCode"/>
          <w:rFonts w:ascii="var(--bs-font-monospace)" w:eastAsiaTheme="minorHAnsi" w:hAnsi="var(--bs-font-monospace)"/>
          <w:color w:val="D63384"/>
          <w:sz w:val="21"/>
          <w:szCs w:val="21"/>
          <w:shd w:val="clear" w:color="auto" w:fill="FFFFFF"/>
        </w:rPr>
        <w:t>n</w:t>
      </w:r>
      <w:r>
        <w:rPr>
          <w:rFonts w:ascii="Segoe UI" w:hAnsi="Segoe UI" w:cs="Segoe UI"/>
          <w:color w:val="212529"/>
          <w:sz w:val="30"/>
          <w:szCs w:val="30"/>
          <w:shd w:val="clear" w:color="auto" w:fill="FFFFFF"/>
        </w:rPr>
        <w:t> slots and each slot is capable of storing one unit of data. There are two processes running, namely, </w:t>
      </w:r>
      <w:r>
        <w:rPr>
          <w:rFonts w:ascii="Segoe UI" w:hAnsi="Segoe UI" w:cs="Segoe UI"/>
          <w:b/>
          <w:bCs/>
          <w:color w:val="212529"/>
          <w:sz w:val="30"/>
          <w:szCs w:val="30"/>
          <w:shd w:val="clear" w:color="auto" w:fill="FFFFFF"/>
        </w:rPr>
        <w:t>producer</w:t>
      </w:r>
      <w:r>
        <w:rPr>
          <w:rFonts w:ascii="Segoe UI" w:hAnsi="Segoe UI" w:cs="Segoe UI"/>
          <w:color w:val="212529"/>
          <w:sz w:val="30"/>
          <w:szCs w:val="30"/>
          <w:shd w:val="clear" w:color="auto" w:fill="FFFFFF"/>
        </w:rPr>
        <w:t> and </w:t>
      </w:r>
      <w:r>
        <w:rPr>
          <w:rFonts w:ascii="Segoe UI" w:hAnsi="Segoe UI" w:cs="Segoe UI"/>
          <w:b/>
          <w:bCs/>
          <w:color w:val="212529"/>
          <w:sz w:val="30"/>
          <w:szCs w:val="30"/>
          <w:shd w:val="clear" w:color="auto" w:fill="FFFFFF"/>
        </w:rPr>
        <w:t>consumer</w:t>
      </w:r>
      <w:r>
        <w:rPr>
          <w:rFonts w:ascii="Segoe UI" w:hAnsi="Segoe UI" w:cs="Segoe UI"/>
          <w:color w:val="212529"/>
          <w:sz w:val="30"/>
          <w:szCs w:val="30"/>
          <w:shd w:val="clear" w:color="auto" w:fill="FFFFFF"/>
        </w:rPr>
        <w:t>, which are operating on the buffer.</w:t>
      </w:r>
      <w:r>
        <w:rPr>
          <w:noProof/>
        </w:rPr>
        <w:drawing>
          <wp:inline distT="0" distB="0" distL="0" distR="0" wp14:anchorId="5AE8B599" wp14:editId="2C8B8957">
            <wp:extent cx="5943600" cy="2548601"/>
            <wp:effectExtent l="0" t="0" r="0" b="4445"/>
            <wp:docPr id="3" name="Picture 3" descr="Bounded Buff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unded Buffer Pro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8601"/>
                    </a:xfrm>
                    <a:prstGeom prst="rect">
                      <a:avLst/>
                    </a:prstGeom>
                    <a:noFill/>
                    <a:ln>
                      <a:noFill/>
                    </a:ln>
                  </pic:spPr>
                </pic:pic>
              </a:graphicData>
            </a:graphic>
          </wp:inline>
        </w:drawing>
      </w:r>
    </w:p>
    <w:p w:rsidR="00AA0454" w:rsidRPr="005D03A1" w:rsidRDefault="00AA0454" w:rsidP="00AA0454">
      <w:pPr>
        <w:shd w:val="clear" w:color="auto" w:fill="FFFFFF"/>
        <w:spacing w:before="100" w:beforeAutospacing="1" w:after="100" w:afterAutospacing="1" w:line="240" w:lineRule="auto"/>
        <w:rPr>
          <w:rFonts w:ascii="Helvetica" w:eastAsia="Times New Roman" w:hAnsi="Helvetica" w:cs="Helvetica"/>
          <w:color w:val="323232"/>
          <w:sz w:val="24"/>
          <w:szCs w:val="24"/>
        </w:rPr>
      </w:pPr>
    </w:p>
    <w:p w:rsidR="00B74596" w:rsidRPr="00B74596" w:rsidRDefault="00B74596" w:rsidP="00B74596">
      <w:pPr>
        <w:shd w:val="clear" w:color="auto" w:fill="FFFFFF"/>
        <w:spacing w:after="100" w:afterAutospacing="1"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A producer tries to insert data into an empty slot of the buffer. A consumer tries to remove data from a filled slot in the buffer. As you might have guessed by now, those two processes won't produce the expected output if they are being executed concurrently.</w:t>
      </w:r>
    </w:p>
    <w:p w:rsidR="00B74596" w:rsidRPr="00B74596" w:rsidRDefault="00B74596" w:rsidP="00B74596">
      <w:pPr>
        <w:shd w:val="clear" w:color="auto" w:fill="FFFFFF"/>
        <w:spacing w:after="100" w:afterAutospacing="1"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lastRenderedPageBreak/>
        <w:t>There needs to be a way to make the producer and consumer work in an independent manner.</w:t>
      </w:r>
    </w:p>
    <w:p w:rsidR="00B74596" w:rsidRPr="00B74596" w:rsidRDefault="00B74596" w:rsidP="00B74596">
      <w:pPr>
        <w:shd w:val="clear" w:color="auto" w:fill="FFFFFF"/>
        <w:spacing w:after="100" w:afterAutospacing="1"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One solution of this problem is to use semaphores. The semaphores which will be used here are:</w:t>
      </w:r>
    </w:p>
    <w:p w:rsidR="00B74596" w:rsidRPr="00B74596" w:rsidRDefault="00B74596" w:rsidP="00B74596">
      <w:pPr>
        <w:numPr>
          <w:ilvl w:val="0"/>
          <w:numId w:val="2"/>
        </w:numPr>
        <w:shd w:val="clear" w:color="auto" w:fill="FFFFFF"/>
        <w:spacing w:before="100" w:beforeAutospacing="1" w:after="225" w:line="240" w:lineRule="auto"/>
        <w:rPr>
          <w:rFonts w:ascii="Segoe UI" w:eastAsia="Times New Roman" w:hAnsi="Segoe UI" w:cs="Segoe UI"/>
          <w:color w:val="212529"/>
          <w:sz w:val="30"/>
          <w:szCs w:val="30"/>
        </w:rPr>
      </w:pPr>
      <w:proofErr w:type="gramStart"/>
      <w:r w:rsidRPr="00B74596">
        <w:rPr>
          <w:rFonts w:ascii="var(--bs-font-monospace)" w:eastAsia="Times New Roman" w:hAnsi="var(--bs-font-monospace)" w:cs="Courier New"/>
          <w:color w:val="D63384"/>
          <w:sz w:val="26"/>
          <w:szCs w:val="26"/>
        </w:rPr>
        <w:t>m</w:t>
      </w:r>
      <w:proofErr w:type="gramEnd"/>
      <w:r w:rsidRPr="00B74596">
        <w:rPr>
          <w:rFonts w:ascii="Segoe UI" w:eastAsia="Times New Roman" w:hAnsi="Segoe UI" w:cs="Segoe UI"/>
          <w:color w:val="212529"/>
          <w:sz w:val="30"/>
          <w:szCs w:val="30"/>
        </w:rPr>
        <w:t>, a </w:t>
      </w:r>
      <w:r w:rsidRPr="00B74596">
        <w:rPr>
          <w:rFonts w:ascii="Segoe UI" w:eastAsia="Times New Roman" w:hAnsi="Segoe UI" w:cs="Segoe UI"/>
          <w:b/>
          <w:bCs/>
          <w:color w:val="212529"/>
          <w:sz w:val="30"/>
          <w:szCs w:val="30"/>
        </w:rPr>
        <w:t>binary semaphore</w:t>
      </w:r>
      <w:r w:rsidRPr="00B74596">
        <w:rPr>
          <w:rFonts w:ascii="Segoe UI" w:eastAsia="Times New Roman" w:hAnsi="Segoe UI" w:cs="Segoe UI"/>
          <w:color w:val="212529"/>
          <w:sz w:val="30"/>
          <w:szCs w:val="30"/>
        </w:rPr>
        <w:t> which is used to acquire and release the lock.</w:t>
      </w:r>
    </w:p>
    <w:p w:rsidR="00B74596" w:rsidRPr="00B74596" w:rsidRDefault="00B74596" w:rsidP="00B74596">
      <w:pPr>
        <w:numPr>
          <w:ilvl w:val="0"/>
          <w:numId w:val="2"/>
        </w:numPr>
        <w:shd w:val="clear" w:color="auto" w:fill="FFFFFF"/>
        <w:spacing w:before="100" w:beforeAutospacing="1" w:after="225" w:line="240" w:lineRule="auto"/>
        <w:rPr>
          <w:rFonts w:ascii="Segoe UI" w:eastAsia="Times New Roman" w:hAnsi="Segoe UI" w:cs="Segoe UI"/>
          <w:color w:val="212529"/>
          <w:sz w:val="30"/>
          <w:szCs w:val="30"/>
        </w:rPr>
      </w:pPr>
      <w:proofErr w:type="gramStart"/>
      <w:r w:rsidRPr="00B74596">
        <w:rPr>
          <w:rFonts w:ascii="var(--bs-font-monospace)" w:eastAsia="Times New Roman" w:hAnsi="var(--bs-font-monospace)" w:cs="Courier New"/>
          <w:color w:val="D63384"/>
          <w:sz w:val="26"/>
          <w:szCs w:val="26"/>
        </w:rPr>
        <w:t>empty</w:t>
      </w:r>
      <w:proofErr w:type="gramEnd"/>
      <w:r w:rsidRPr="00B74596">
        <w:rPr>
          <w:rFonts w:ascii="Segoe UI" w:eastAsia="Times New Roman" w:hAnsi="Segoe UI" w:cs="Segoe UI"/>
          <w:color w:val="212529"/>
          <w:sz w:val="30"/>
          <w:szCs w:val="30"/>
        </w:rPr>
        <w:t>, a </w:t>
      </w:r>
      <w:r w:rsidRPr="00B74596">
        <w:rPr>
          <w:rFonts w:ascii="Segoe UI" w:eastAsia="Times New Roman" w:hAnsi="Segoe UI" w:cs="Segoe UI"/>
          <w:b/>
          <w:bCs/>
          <w:color w:val="212529"/>
          <w:sz w:val="30"/>
          <w:szCs w:val="30"/>
        </w:rPr>
        <w:t>counting semaphore</w:t>
      </w:r>
      <w:r w:rsidRPr="00B74596">
        <w:rPr>
          <w:rFonts w:ascii="Segoe UI" w:eastAsia="Times New Roman" w:hAnsi="Segoe UI" w:cs="Segoe UI"/>
          <w:color w:val="212529"/>
          <w:sz w:val="30"/>
          <w:szCs w:val="30"/>
        </w:rPr>
        <w:t> whose initial value is the number of slots in the buffer, since, initially all slots are empty.</w:t>
      </w:r>
    </w:p>
    <w:p w:rsidR="00B74596" w:rsidRPr="00B74596" w:rsidRDefault="00B74596" w:rsidP="00B74596">
      <w:pPr>
        <w:numPr>
          <w:ilvl w:val="0"/>
          <w:numId w:val="2"/>
        </w:numPr>
        <w:shd w:val="clear" w:color="auto" w:fill="FFFFFF"/>
        <w:spacing w:before="100" w:beforeAutospacing="1" w:after="225" w:line="240" w:lineRule="auto"/>
        <w:rPr>
          <w:rFonts w:ascii="Segoe UI" w:eastAsia="Times New Roman" w:hAnsi="Segoe UI" w:cs="Segoe UI"/>
          <w:color w:val="212529"/>
          <w:sz w:val="30"/>
          <w:szCs w:val="30"/>
        </w:rPr>
      </w:pPr>
      <w:proofErr w:type="gramStart"/>
      <w:r w:rsidRPr="00B74596">
        <w:rPr>
          <w:rFonts w:ascii="var(--bs-font-monospace)" w:eastAsia="Times New Roman" w:hAnsi="var(--bs-font-monospace)" w:cs="Courier New"/>
          <w:color w:val="D63384"/>
          <w:sz w:val="26"/>
          <w:szCs w:val="26"/>
        </w:rPr>
        <w:t>full</w:t>
      </w:r>
      <w:proofErr w:type="gramEnd"/>
      <w:r w:rsidRPr="00B74596">
        <w:rPr>
          <w:rFonts w:ascii="Segoe UI" w:eastAsia="Times New Roman" w:hAnsi="Segoe UI" w:cs="Segoe UI"/>
          <w:color w:val="212529"/>
          <w:sz w:val="30"/>
          <w:szCs w:val="30"/>
        </w:rPr>
        <w:t>, a </w:t>
      </w:r>
      <w:r w:rsidRPr="00B74596">
        <w:rPr>
          <w:rFonts w:ascii="Segoe UI" w:eastAsia="Times New Roman" w:hAnsi="Segoe UI" w:cs="Segoe UI"/>
          <w:b/>
          <w:bCs/>
          <w:color w:val="212529"/>
          <w:sz w:val="30"/>
          <w:szCs w:val="30"/>
        </w:rPr>
        <w:t>counting semaphore</w:t>
      </w:r>
      <w:r w:rsidRPr="00B74596">
        <w:rPr>
          <w:rFonts w:ascii="Segoe UI" w:eastAsia="Times New Roman" w:hAnsi="Segoe UI" w:cs="Segoe UI"/>
          <w:color w:val="212529"/>
          <w:sz w:val="30"/>
          <w:szCs w:val="30"/>
        </w:rPr>
        <w:t> whose initial value is </w:t>
      </w:r>
      <w:r w:rsidRPr="00B74596">
        <w:rPr>
          <w:rFonts w:ascii="var(--bs-font-monospace)" w:eastAsia="Times New Roman" w:hAnsi="var(--bs-font-monospace)" w:cs="Courier New"/>
          <w:color w:val="D63384"/>
          <w:sz w:val="26"/>
          <w:szCs w:val="26"/>
        </w:rPr>
        <w:t>0</w:t>
      </w:r>
      <w:r w:rsidRPr="00B74596">
        <w:rPr>
          <w:rFonts w:ascii="Segoe UI" w:eastAsia="Times New Roman" w:hAnsi="Segoe UI" w:cs="Segoe UI"/>
          <w:color w:val="212529"/>
          <w:sz w:val="30"/>
          <w:szCs w:val="30"/>
        </w:rPr>
        <w:t>.</w:t>
      </w:r>
    </w:p>
    <w:p w:rsidR="00B74596" w:rsidRPr="00B74596" w:rsidRDefault="00B74596" w:rsidP="00B74596">
      <w:pPr>
        <w:shd w:val="clear" w:color="auto" w:fill="FFFFFF"/>
        <w:spacing w:after="100" w:afterAutospacing="1"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At any instant, the current value of empty represents the number of empty slots in the buffer and full represents the number of occupied slots in the buffer.</w:t>
      </w:r>
    </w:p>
    <w:p w:rsidR="00B74596" w:rsidRPr="00B74596" w:rsidRDefault="00B74596" w:rsidP="00B74596">
      <w:pPr>
        <w:shd w:val="clear" w:color="auto" w:fill="FFFFFF"/>
        <w:spacing w:before="375" w:after="375" w:line="240" w:lineRule="auto"/>
        <w:outlineLvl w:val="1"/>
        <w:rPr>
          <w:rFonts w:ascii="Segoe UI" w:eastAsia="Times New Roman" w:hAnsi="Segoe UI" w:cs="Segoe UI"/>
          <w:color w:val="212529"/>
          <w:sz w:val="36"/>
          <w:szCs w:val="36"/>
        </w:rPr>
      </w:pPr>
      <w:r w:rsidRPr="00B74596">
        <w:rPr>
          <w:rFonts w:ascii="Segoe UI" w:eastAsia="Times New Roman" w:hAnsi="Segoe UI" w:cs="Segoe UI"/>
          <w:color w:val="212529"/>
          <w:sz w:val="36"/>
          <w:szCs w:val="36"/>
        </w:rPr>
        <w:t>The Producer Operation</w:t>
      </w:r>
    </w:p>
    <w:p w:rsidR="00B74596" w:rsidRDefault="00B74596" w:rsidP="00B74596">
      <w:pPr>
        <w:shd w:val="clear" w:color="auto" w:fill="FFFFFF"/>
        <w:spacing w:after="100" w:afterAutospacing="1"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 xml:space="preserve">The </w:t>
      </w:r>
      <w:proofErr w:type="spellStart"/>
      <w:r w:rsidRPr="00B74596">
        <w:rPr>
          <w:rFonts w:ascii="Segoe UI" w:eastAsia="Times New Roman" w:hAnsi="Segoe UI" w:cs="Segoe UI"/>
          <w:color w:val="212529"/>
          <w:sz w:val="30"/>
          <w:szCs w:val="30"/>
        </w:rPr>
        <w:t>pseudocode</w:t>
      </w:r>
      <w:proofErr w:type="spellEnd"/>
      <w:r w:rsidRPr="00B74596">
        <w:rPr>
          <w:rFonts w:ascii="Segoe UI" w:eastAsia="Times New Roman" w:hAnsi="Segoe UI" w:cs="Segoe UI"/>
          <w:color w:val="212529"/>
          <w:sz w:val="30"/>
          <w:szCs w:val="30"/>
        </w:rPr>
        <w:t xml:space="preserve"> of the producer function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Do{</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4"/>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xml:space="preserve">  // produce an item in </w:t>
            </w:r>
            <w:proofErr w:type="spellStart"/>
            <w:r w:rsidRPr="00B74596">
              <w:rPr>
                <w:rFonts w:ascii="Courier New" w:eastAsia="Times New Roman" w:hAnsi="Courier New" w:cs="Courier New"/>
                <w:sz w:val="24"/>
                <w:szCs w:val="24"/>
              </w:rPr>
              <w:t>nextp</w:t>
            </w:r>
            <w:proofErr w:type="spellEnd"/>
            <w:r w:rsidRPr="00B74596">
              <w:rPr>
                <w:rFonts w:ascii="Courier New" w:eastAsia="Times New Roman" w:hAnsi="Courier New" w:cs="Courier New"/>
                <w:sz w:val="24"/>
                <w:szCs w:val="24"/>
              </w:rPr>
              <w:t xml:space="preserve"> Wait (empty);</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Wait (</w:t>
            </w:r>
            <w:proofErr w:type="spellStart"/>
            <w:r w:rsidRPr="00B74596">
              <w:rPr>
                <w:rFonts w:ascii="Courier New" w:eastAsia="Times New Roman" w:hAnsi="Courier New" w:cs="Courier New"/>
                <w:sz w:val="24"/>
                <w:szCs w:val="24"/>
              </w:rPr>
              <w:t>Mutex</w:t>
            </w:r>
            <w:proofErr w:type="spellEnd"/>
            <w:r w:rsidRPr="00B74596">
              <w:rPr>
                <w:rFonts w:ascii="Courier New" w:eastAsia="Times New Roman" w:hAnsi="Courier New" w:cs="Courier New"/>
                <w:sz w:val="24"/>
                <w:szCs w:val="24"/>
              </w:rPr>
              <w:t>);</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5"/>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 add the item to the buffer</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Signal (</w:t>
            </w:r>
            <w:proofErr w:type="spellStart"/>
            <w:r w:rsidRPr="00B74596">
              <w:rPr>
                <w:rFonts w:ascii="Courier New" w:eastAsia="Times New Roman" w:hAnsi="Courier New" w:cs="Courier New"/>
                <w:sz w:val="24"/>
                <w:szCs w:val="24"/>
              </w:rPr>
              <w:t>Mutex</w:t>
            </w:r>
            <w:proofErr w:type="spellEnd"/>
            <w:r w:rsidRPr="00B74596">
              <w:rPr>
                <w:rFonts w:ascii="Courier New" w:eastAsia="Times New Roman" w:hAnsi="Courier New" w:cs="Courier New"/>
                <w:sz w:val="24"/>
                <w:szCs w:val="24"/>
              </w:rPr>
              <w:t xml:space="preserve">); </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Signal (full);</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while (True);</w:t>
            </w:r>
          </w:p>
        </w:tc>
      </w:tr>
    </w:tbl>
    <w:p w:rsidR="00B74596" w:rsidRPr="00B74596" w:rsidRDefault="00B74596" w:rsidP="00B74596">
      <w:pPr>
        <w:numPr>
          <w:ilvl w:val="0"/>
          <w:numId w:val="3"/>
        </w:numPr>
        <w:shd w:val="clear" w:color="auto" w:fill="FFFFFF"/>
        <w:spacing w:before="100" w:beforeAutospacing="1" w:after="225"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 xml:space="preserve">Looking at the above code for a producer, we can see that a producer first waits until there is </w:t>
      </w:r>
      <w:proofErr w:type="spellStart"/>
      <w:r w:rsidRPr="00B74596">
        <w:rPr>
          <w:rFonts w:ascii="Segoe UI" w:eastAsia="Times New Roman" w:hAnsi="Segoe UI" w:cs="Segoe UI"/>
          <w:color w:val="212529"/>
          <w:sz w:val="30"/>
          <w:szCs w:val="30"/>
        </w:rPr>
        <w:t>atleast</w:t>
      </w:r>
      <w:proofErr w:type="spellEnd"/>
      <w:r w:rsidRPr="00B74596">
        <w:rPr>
          <w:rFonts w:ascii="Segoe UI" w:eastAsia="Times New Roman" w:hAnsi="Segoe UI" w:cs="Segoe UI"/>
          <w:color w:val="212529"/>
          <w:sz w:val="30"/>
          <w:szCs w:val="30"/>
        </w:rPr>
        <w:t xml:space="preserve"> one empty slot.</w:t>
      </w:r>
    </w:p>
    <w:p w:rsidR="00B74596" w:rsidRPr="00B74596" w:rsidRDefault="00B74596" w:rsidP="00B74596">
      <w:pPr>
        <w:numPr>
          <w:ilvl w:val="0"/>
          <w:numId w:val="3"/>
        </w:numPr>
        <w:shd w:val="clear" w:color="auto" w:fill="FFFFFF"/>
        <w:spacing w:before="100" w:beforeAutospacing="1" w:after="225"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lastRenderedPageBreak/>
        <w:t>Then it decrements the </w:t>
      </w:r>
      <w:r w:rsidRPr="00B74596">
        <w:rPr>
          <w:rFonts w:ascii="Segoe UI" w:eastAsia="Times New Roman" w:hAnsi="Segoe UI" w:cs="Segoe UI"/>
          <w:b/>
          <w:bCs/>
          <w:color w:val="212529"/>
          <w:sz w:val="30"/>
          <w:szCs w:val="30"/>
        </w:rPr>
        <w:t>empty</w:t>
      </w:r>
      <w:r w:rsidRPr="00B74596">
        <w:rPr>
          <w:rFonts w:ascii="Segoe UI" w:eastAsia="Times New Roman" w:hAnsi="Segoe UI" w:cs="Segoe UI"/>
          <w:color w:val="212529"/>
          <w:sz w:val="30"/>
          <w:szCs w:val="30"/>
        </w:rPr>
        <w:t> semaphore because, there will now be one less empty slot, since the producer is going to insert data in one of those slots.</w:t>
      </w:r>
    </w:p>
    <w:p w:rsidR="00B74596" w:rsidRPr="00B74596" w:rsidRDefault="00B74596" w:rsidP="00B74596">
      <w:pPr>
        <w:numPr>
          <w:ilvl w:val="0"/>
          <w:numId w:val="3"/>
        </w:numPr>
        <w:shd w:val="clear" w:color="auto" w:fill="FFFFFF"/>
        <w:spacing w:before="100" w:beforeAutospacing="1" w:after="225"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Then, it acquires lock on the buffer, so that the consumer cannot access the buffer until producer completes its operation.</w:t>
      </w:r>
    </w:p>
    <w:p w:rsidR="00B74596" w:rsidRPr="00B74596" w:rsidRDefault="00B74596" w:rsidP="00B74596">
      <w:pPr>
        <w:numPr>
          <w:ilvl w:val="0"/>
          <w:numId w:val="3"/>
        </w:numPr>
        <w:shd w:val="clear" w:color="auto" w:fill="FFFFFF"/>
        <w:spacing w:before="100" w:beforeAutospacing="1" w:after="225"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After performing the insert operation, the lock is released and the value of </w:t>
      </w:r>
      <w:r w:rsidRPr="00B74596">
        <w:rPr>
          <w:rFonts w:ascii="Segoe UI" w:eastAsia="Times New Roman" w:hAnsi="Segoe UI" w:cs="Segoe UI"/>
          <w:b/>
          <w:bCs/>
          <w:color w:val="212529"/>
          <w:sz w:val="30"/>
          <w:szCs w:val="30"/>
        </w:rPr>
        <w:t>full</w:t>
      </w:r>
      <w:r w:rsidRPr="00B74596">
        <w:rPr>
          <w:rFonts w:ascii="Segoe UI" w:eastAsia="Times New Roman" w:hAnsi="Segoe UI" w:cs="Segoe UI"/>
          <w:color w:val="212529"/>
          <w:sz w:val="30"/>
          <w:szCs w:val="30"/>
        </w:rPr>
        <w:t> is incremented because the producer has just filled a slot in the buffer.</w:t>
      </w:r>
    </w:p>
    <w:p w:rsidR="00B74596" w:rsidRDefault="00B74596" w:rsidP="00B74596">
      <w:pPr>
        <w:pStyle w:val="Heading2"/>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The Consumer Operation</w:t>
      </w:r>
    </w:p>
    <w:p w:rsidR="00B74596" w:rsidRDefault="00B74596" w:rsidP="00B74596">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The </w:t>
      </w:r>
      <w:proofErr w:type="spellStart"/>
      <w:r>
        <w:rPr>
          <w:rFonts w:ascii="Segoe UI" w:hAnsi="Segoe UI" w:cs="Segoe UI"/>
          <w:color w:val="212529"/>
          <w:sz w:val="30"/>
          <w:szCs w:val="30"/>
        </w:rPr>
        <w:t>pseudocode</w:t>
      </w:r>
      <w:proofErr w:type="spellEnd"/>
      <w:r>
        <w:rPr>
          <w:rFonts w:ascii="Segoe UI" w:hAnsi="Segoe UI" w:cs="Segoe UI"/>
          <w:color w:val="212529"/>
          <w:sz w:val="30"/>
          <w:szCs w:val="30"/>
        </w:rPr>
        <w:t xml:space="preserve"> for the consumer function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Do {</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7"/>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Wait (full);</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Wait (</w:t>
            </w:r>
            <w:proofErr w:type="spellStart"/>
            <w:r w:rsidRPr="00B74596">
              <w:rPr>
                <w:rFonts w:ascii="Courier New" w:eastAsia="Times New Roman" w:hAnsi="Courier New" w:cs="Courier New"/>
                <w:sz w:val="24"/>
                <w:szCs w:val="24"/>
              </w:rPr>
              <w:t>Mutex</w:t>
            </w:r>
            <w:proofErr w:type="spellEnd"/>
            <w:r w:rsidRPr="00B74596">
              <w:rPr>
                <w:rFonts w:ascii="Courier New" w:eastAsia="Times New Roman" w:hAnsi="Courier New" w:cs="Courier New"/>
                <w:sz w:val="24"/>
                <w:szCs w:val="24"/>
              </w:rPr>
              <w:t>);</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3"/>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//remove an item from buffer to next</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Signal (</w:t>
            </w:r>
            <w:proofErr w:type="spellStart"/>
            <w:r w:rsidRPr="00B74596">
              <w:rPr>
                <w:rFonts w:ascii="Courier New" w:eastAsia="Times New Roman" w:hAnsi="Courier New" w:cs="Courier New"/>
                <w:sz w:val="24"/>
                <w:szCs w:val="24"/>
              </w:rPr>
              <w:t>Mutex</w:t>
            </w:r>
            <w:proofErr w:type="spellEnd"/>
            <w:r w:rsidRPr="00B74596">
              <w:rPr>
                <w:rFonts w:ascii="Courier New" w:eastAsia="Times New Roman" w:hAnsi="Courier New" w:cs="Courier New"/>
                <w:sz w:val="24"/>
                <w:szCs w:val="24"/>
              </w:rPr>
              <w:t xml:space="preserve">); </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Signal (empty);</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7"/>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 consume the item in next</w:t>
            </w:r>
          </w:p>
        </w:tc>
      </w:tr>
    </w:tbl>
    <w:p w:rsidR="00B74596" w:rsidRPr="00B74596" w:rsidRDefault="00B74596" w:rsidP="00B74596">
      <w:pPr>
        <w:shd w:val="clear" w:color="auto" w:fill="F5F5F9"/>
        <w:spacing w:after="0" w:line="240" w:lineRule="auto"/>
        <w:rPr>
          <w:rFonts w:ascii="Consolas" w:eastAsia="Times New Roman" w:hAnsi="Consolas" w:cs="Times New Roman"/>
          <w:vanish/>
          <w:color w:val="262D3D"/>
          <w:spacing w:val="1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B74596" w:rsidRPr="00B74596" w:rsidTr="00B74596">
        <w:trPr>
          <w:tblCellSpacing w:w="15" w:type="dxa"/>
        </w:trPr>
        <w:tc>
          <w:tcPr>
            <w:tcW w:w="0" w:type="auto"/>
            <w:vAlign w:val="center"/>
            <w:hideMark/>
          </w:tcPr>
          <w:p w:rsidR="00B74596" w:rsidRPr="00B74596" w:rsidRDefault="00B74596" w:rsidP="00B74596">
            <w:pPr>
              <w:spacing w:after="0" w:line="240" w:lineRule="auto"/>
              <w:rPr>
                <w:rFonts w:ascii="Times New Roman" w:eastAsia="Times New Roman" w:hAnsi="Times New Roman" w:cs="Times New Roman"/>
                <w:sz w:val="24"/>
                <w:szCs w:val="24"/>
              </w:rPr>
            </w:pPr>
            <w:r w:rsidRPr="00B74596">
              <w:rPr>
                <w:rFonts w:ascii="Courier New" w:eastAsia="Times New Roman" w:hAnsi="Courier New" w:cs="Courier New"/>
                <w:sz w:val="24"/>
                <w:szCs w:val="24"/>
              </w:rPr>
              <w:t>} while (true);</w:t>
            </w:r>
          </w:p>
        </w:tc>
      </w:tr>
    </w:tbl>
    <w:p w:rsidR="00B74596" w:rsidRPr="00B74596" w:rsidRDefault="00B74596" w:rsidP="00B74596">
      <w:pPr>
        <w:numPr>
          <w:ilvl w:val="0"/>
          <w:numId w:val="4"/>
        </w:numPr>
        <w:shd w:val="clear" w:color="auto" w:fill="FFFFFF"/>
        <w:spacing w:before="100" w:beforeAutospacing="1" w:after="225"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 xml:space="preserve">The consumer waits until there is </w:t>
      </w:r>
      <w:proofErr w:type="spellStart"/>
      <w:r w:rsidRPr="00B74596">
        <w:rPr>
          <w:rFonts w:ascii="Segoe UI" w:eastAsia="Times New Roman" w:hAnsi="Segoe UI" w:cs="Segoe UI"/>
          <w:color w:val="212529"/>
          <w:sz w:val="30"/>
          <w:szCs w:val="30"/>
        </w:rPr>
        <w:t>atleast</w:t>
      </w:r>
      <w:proofErr w:type="spellEnd"/>
      <w:r w:rsidRPr="00B74596">
        <w:rPr>
          <w:rFonts w:ascii="Segoe UI" w:eastAsia="Times New Roman" w:hAnsi="Segoe UI" w:cs="Segoe UI"/>
          <w:color w:val="212529"/>
          <w:sz w:val="30"/>
          <w:szCs w:val="30"/>
        </w:rPr>
        <w:t xml:space="preserve"> one full slot in the buffer.</w:t>
      </w:r>
    </w:p>
    <w:p w:rsidR="00B74596" w:rsidRPr="00B74596" w:rsidRDefault="00B74596" w:rsidP="00B74596">
      <w:pPr>
        <w:numPr>
          <w:ilvl w:val="0"/>
          <w:numId w:val="4"/>
        </w:numPr>
        <w:shd w:val="clear" w:color="auto" w:fill="FFFFFF"/>
        <w:spacing w:before="100" w:beforeAutospacing="1" w:after="225"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Then it decrements the </w:t>
      </w:r>
      <w:r w:rsidRPr="00B74596">
        <w:rPr>
          <w:rFonts w:ascii="Segoe UI" w:eastAsia="Times New Roman" w:hAnsi="Segoe UI" w:cs="Segoe UI"/>
          <w:b/>
          <w:bCs/>
          <w:color w:val="212529"/>
          <w:sz w:val="30"/>
          <w:szCs w:val="30"/>
        </w:rPr>
        <w:t>full</w:t>
      </w:r>
      <w:r w:rsidRPr="00B74596">
        <w:rPr>
          <w:rFonts w:ascii="Segoe UI" w:eastAsia="Times New Roman" w:hAnsi="Segoe UI" w:cs="Segoe UI"/>
          <w:color w:val="212529"/>
          <w:sz w:val="30"/>
          <w:szCs w:val="30"/>
        </w:rPr>
        <w:t> semaphore because the number of occupied slots will be decreased by one, after the consumer completes its operation.</w:t>
      </w:r>
    </w:p>
    <w:p w:rsidR="00B74596" w:rsidRPr="00B74596" w:rsidRDefault="00B74596" w:rsidP="00B74596">
      <w:pPr>
        <w:numPr>
          <w:ilvl w:val="0"/>
          <w:numId w:val="4"/>
        </w:numPr>
        <w:shd w:val="clear" w:color="auto" w:fill="FFFFFF"/>
        <w:spacing w:before="100" w:beforeAutospacing="1" w:after="225"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After that, the consumer acquires lock on the buffer.</w:t>
      </w:r>
    </w:p>
    <w:p w:rsidR="00B74596" w:rsidRPr="00B74596" w:rsidRDefault="00B74596" w:rsidP="00B74596">
      <w:pPr>
        <w:numPr>
          <w:ilvl w:val="0"/>
          <w:numId w:val="4"/>
        </w:numPr>
        <w:shd w:val="clear" w:color="auto" w:fill="FFFFFF"/>
        <w:spacing w:before="100" w:beforeAutospacing="1" w:after="225"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Following that, the consumer completes the removal operation so that the data from one of the full slots is removed.</w:t>
      </w:r>
    </w:p>
    <w:p w:rsidR="00B74596" w:rsidRPr="00B74596" w:rsidRDefault="00B74596" w:rsidP="00B74596">
      <w:pPr>
        <w:numPr>
          <w:ilvl w:val="0"/>
          <w:numId w:val="4"/>
        </w:numPr>
        <w:shd w:val="clear" w:color="auto" w:fill="FFFFFF"/>
        <w:spacing w:before="100" w:beforeAutospacing="1" w:after="225"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lastRenderedPageBreak/>
        <w:t>Then, the consumer releases the lock.</w:t>
      </w:r>
    </w:p>
    <w:p w:rsidR="00B74596" w:rsidRDefault="00B74596" w:rsidP="00B74596">
      <w:pPr>
        <w:numPr>
          <w:ilvl w:val="0"/>
          <w:numId w:val="4"/>
        </w:numPr>
        <w:shd w:val="clear" w:color="auto" w:fill="FFFFFF"/>
        <w:spacing w:before="100" w:beforeAutospacing="1" w:after="225" w:line="240" w:lineRule="auto"/>
        <w:rPr>
          <w:rFonts w:ascii="Segoe UI" w:eastAsia="Times New Roman" w:hAnsi="Segoe UI" w:cs="Segoe UI"/>
          <w:color w:val="212529"/>
          <w:sz w:val="30"/>
          <w:szCs w:val="30"/>
        </w:rPr>
      </w:pPr>
      <w:r w:rsidRPr="00B74596">
        <w:rPr>
          <w:rFonts w:ascii="Segoe UI" w:eastAsia="Times New Roman" w:hAnsi="Segoe UI" w:cs="Segoe UI"/>
          <w:color w:val="212529"/>
          <w:sz w:val="30"/>
          <w:szCs w:val="30"/>
        </w:rPr>
        <w:t>Finally, the </w:t>
      </w:r>
      <w:r w:rsidRPr="00B74596">
        <w:rPr>
          <w:rFonts w:ascii="Segoe UI" w:eastAsia="Times New Roman" w:hAnsi="Segoe UI" w:cs="Segoe UI"/>
          <w:b/>
          <w:bCs/>
          <w:color w:val="212529"/>
          <w:sz w:val="30"/>
          <w:szCs w:val="30"/>
        </w:rPr>
        <w:t>empty</w:t>
      </w:r>
      <w:r w:rsidRPr="00B74596">
        <w:rPr>
          <w:rFonts w:ascii="Segoe UI" w:eastAsia="Times New Roman" w:hAnsi="Segoe UI" w:cs="Segoe UI"/>
          <w:color w:val="212529"/>
          <w:sz w:val="30"/>
          <w:szCs w:val="30"/>
        </w:rPr>
        <w:t> semaphore is incremented by 1, because the consumer has just removed data from an occupied slot, thus making it empty.</w:t>
      </w:r>
    </w:p>
    <w:p w:rsidR="00525A51" w:rsidRDefault="00525A51" w:rsidP="00525A51">
      <w:pPr>
        <w:shd w:val="clear" w:color="auto" w:fill="FFFFFF"/>
        <w:spacing w:before="100" w:beforeAutospacing="1" w:after="225" w:line="240" w:lineRule="auto"/>
        <w:rPr>
          <w:rFonts w:ascii="Segoe UI" w:eastAsia="Times New Roman" w:hAnsi="Segoe UI" w:cs="Segoe UI"/>
          <w:color w:val="212529"/>
          <w:sz w:val="30"/>
          <w:szCs w:val="30"/>
        </w:rPr>
      </w:pPr>
      <w:r>
        <w:rPr>
          <w:rFonts w:ascii="Segoe UI" w:eastAsia="Times New Roman" w:hAnsi="Segoe UI" w:cs="Segoe UI"/>
          <w:color w:val="212529"/>
          <w:sz w:val="30"/>
          <w:szCs w:val="30"/>
        </w:rPr>
        <w:t>Reader writer problem</w:t>
      </w:r>
    </w:p>
    <w:p w:rsidR="0028168C" w:rsidRDefault="0028168C" w:rsidP="00525A51">
      <w:pPr>
        <w:shd w:val="clear" w:color="auto" w:fill="FFFFFF"/>
        <w:spacing w:before="100" w:beforeAutospacing="1" w:after="225" w:line="240" w:lineRule="auto"/>
        <w:rPr>
          <w:rFonts w:ascii="Segoe UI" w:eastAsia="Times New Roman" w:hAnsi="Segoe UI" w:cs="Segoe UI"/>
          <w:color w:val="212529"/>
          <w:sz w:val="30"/>
          <w:szCs w:val="30"/>
        </w:rPr>
      </w:pPr>
      <w:hyperlink r:id="rId9" w:history="1">
        <w:r w:rsidRPr="005F71E7">
          <w:rPr>
            <w:rStyle w:val="Hyperlink"/>
            <w:rFonts w:ascii="Segoe UI" w:eastAsia="Times New Roman" w:hAnsi="Segoe UI" w:cs="Segoe UI"/>
            <w:sz w:val="30"/>
            <w:szCs w:val="30"/>
          </w:rPr>
          <w:t>https://www.tutorialspoint.com/readers-writers-problem ......Last</w:t>
        </w:r>
      </w:hyperlink>
      <w:r>
        <w:rPr>
          <w:rFonts w:ascii="Segoe UI" w:eastAsia="Times New Roman" w:hAnsi="Segoe UI" w:cs="Segoe UI"/>
          <w:color w:val="212529"/>
          <w:sz w:val="30"/>
          <w:szCs w:val="30"/>
        </w:rPr>
        <w:t xml:space="preserve"> visited: April 10, 2022</w:t>
      </w:r>
    </w:p>
    <w:p w:rsidR="0028168C" w:rsidRPr="0028168C" w:rsidRDefault="0028168C" w:rsidP="0028168C">
      <w:pPr>
        <w:spacing w:before="120" w:after="168" w:line="240" w:lineRule="auto"/>
        <w:jc w:val="both"/>
        <w:rPr>
          <w:rFonts w:ascii="Arial" w:eastAsia="Times New Roman" w:hAnsi="Arial" w:cs="Arial"/>
          <w:color w:val="000000"/>
          <w:sz w:val="24"/>
          <w:szCs w:val="24"/>
        </w:rPr>
      </w:pPr>
      <w:r w:rsidRPr="0028168C">
        <w:rPr>
          <w:rFonts w:ascii="Arial" w:eastAsia="Times New Roman" w:hAnsi="Arial" w:cs="Arial"/>
          <w:color w:val="000000"/>
          <w:sz w:val="24"/>
          <w:szCs w:val="24"/>
        </w:rPr>
        <w:t>The readers-writers problem relates to an object such as a file that is shared between multiple processes. Some of these processes are readers i.e. they only want to read the data from the object and some of the processes are writers i.e. they want to write into the object.</w:t>
      </w:r>
    </w:p>
    <w:p w:rsidR="0028168C" w:rsidRPr="00B74596" w:rsidRDefault="0028168C" w:rsidP="0028168C">
      <w:pPr>
        <w:spacing w:before="120" w:after="168" w:line="240" w:lineRule="auto"/>
        <w:jc w:val="both"/>
        <w:rPr>
          <w:rFonts w:ascii="Arial" w:eastAsia="Times New Roman" w:hAnsi="Arial" w:cs="Arial"/>
          <w:color w:val="000000"/>
          <w:sz w:val="24"/>
          <w:szCs w:val="24"/>
        </w:rPr>
      </w:pPr>
      <w:r w:rsidRPr="0028168C">
        <w:rPr>
          <w:rFonts w:ascii="Arial" w:eastAsia="Times New Roman" w:hAnsi="Arial" w:cs="Arial"/>
          <w:color w:val="000000"/>
          <w:sz w:val="24"/>
          <w:szCs w:val="24"/>
        </w:rPr>
        <w:t>The readers-writers problem is used to manage synchronization so that there are no problems with the object data. For example - If two readers access the object at the same time there is no problem. However if two writers or a reader and writer access the object at the same time, there may be problems.</w:t>
      </w:r>
    </w:p>
    <w:p w:rsidR="005D03A1" w:rsidRDefault="00525A51">
      <w:hyperlink r:id="rId10" w:history="1">
        <w:r w:rsidRPr="005F71E7">
          <w:rPr>
            <w:rStyle w:val="Hyperlink"/>
          </w:rPr>
          <w:t>https://www.geeksforgeeks.org/readers-writers-problem-set-1-introduction-and-readers-preference-solution/</w:t>
        </w:r>
      </w:hyperlink>
      <w:r>
        <w:t xml:space="preserve"> …….Last visited: April 10, 2022</w:t>
      </w:r>
    </w:p>
    <w:p w:rsidR="0028168C" w:rsidRPr="0028168C" w:rsidRDefault="0028168C" w:rsidP="0028168C">
      <w:pPr>
        <w:shd w:val="clear" w:color="auto" w:fill="FFFFFF"/>
        <w:spacing w:after="150" w:line="240" w:lineRule="auto"/>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Problem parameters: </w:t>
      </w:r>
      <w:r w:rsidRPr="0028168C">
        <w:rPr>
          <w:rFonts w:ascii="Arial" w:eastAsia="Times New Roman" w:hAnsi="Arial" w:cs="Arial"/>
          <w:color w:val="273239"/>
          <w:spacing w:val="2"/>
          <w:sz w:val="26"/>
          <w:szCs w:val="26"/>
        </w:rPr>
        <w:br/>
        <w:t> </w:t>
      </w:r>
    </w:p>
    <w:p w:rsidR="0028168C" w:rsidRPr="0028168C" w:rsidRDefault="0028168C" w:rsidP="0028168C">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One set of data is shared among a number of processes</w:t>
      </w:r>
    </w:p>
    <w:p w:rsidR="0028168C" w:rsidRPr="0028168C" w:rsidRDefault="0028168C" w:rsidP="0028168C">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Once a writer is ready, it performs its write. Only one writer may write at a time</w:t>
      </w:r>
    </w:p>
    <w:p w:rsidR="0028168C" w:rsidRPr="0028168C" w:rsidRDefault="0028168C" w:rsidP="0028168C">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If a process is writing, no other process can read it</w:t>
      </w:r>
    </w:p>
    <w:p w:rsidR="0028168C" w:rsidRPr="0028168C" w:rsidRDefault="0028168C" w:rsidP="0028168C">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If at least one reader is reading, no other process can write</w:t>
      </w:r>
    </w:p>
    <w:p w:rsidR="0028168C" w:rsidRPr="0028168C" w:rsidRDefault="0028168C" w:rsidP="0028168C">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Readers may not write and only read</w:t>
      </w:r>
    </w:p>
    <w:p w:rsidR="0028168C" w:rsidRPr="0028168C" w:rsidRDefault="0028168C" w:rsidP="0028168C">
      <w:pPr>
        <w:shd w:val="clear" w:color="auto" w:fill="FFFFFF"/>
        <w:spacing w:after="150" w:line="240" w:lineRule="auto"/>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 </w:t>
      </w:r>
    </w:p>
    <w:p w:rsidR="0028168C" w:rsidRPr="0028168C" w:rsidRDefault="0028168C" w:rsidP="0028168C">
      <w:pPr>
        <w:shd w:val="clear" w:color="auto" w:fill="FFFFFF"/>
        <w:spacing w:after="0" w:line="240" w:lineRule="auto"/>
        <w:jc w:val="center"/>
        <w:textAlignment w:val="baseline"/>
        <w:rPr>
          <w:rFonts w:ascii="Arial" w:eastAsia="Times New Roman" w:hAnsi="Arial" w:cs="Arial"/>
          <w:color w:val="273239"/>
          <w:spacing w:val="2"/>
          <w:sz w:val="26"/>
          <w:szCs w:val="26"/>
        </w:rPr>
      </w:pPr>
      <w:r w:rsidRPr="0028168C">
        <w:rPr>
          <w:rFonts w:ascii="Arial" w:eastAsia="Times New Roman" w:hAnsi="Arial" w:cs="Arial"/>
          <w:b/>
          <w:bCs/>
          <w:color w:val="273239"/>
          <w:spacing w:val="2"/>
          <w:sz w:val="26"/>
          <w:szCs w:val="26"/>
          <w:bdr w:val="none" w:sz="0" w:space="0" w:color="auto" w:frame="1"/>
        </w:rPr>
        <w:t>Solution when Reader has the Priority over Writer</w:t>
      </w:r>
    </w:p>
    <w:p w:rsidR="0028168C" w:rsidRDefault="0028168C" w:rsidP="0028168C">
      <w:pPr>
        <w:shd w:val="clear" w:color="auto" w:fill="FFFFFF"/>
        <w:spacing w:after="150" w:line="240" w:lineRule="auto"/>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Here priority means</w:t>
      </w:r>
      <w:proofErr w:type="gramStart"/>
      <w:r w:rsidRPr="0028168C">
        <w:rPr>
          <w:rFonts w:ascii="Arial" w:eastAsia="Times New Roman" w:hAnsi="Arial" w:cs="Arial"/>
          <w:color w:val="273239"/>
          <w:spacing w:val="2"/>
          <w:sz w:val="26"/>
          <w:szCs w:val="26"/>
        </w:rPr>
        <w:t>,</w:t>
      </w:r>
      <w:proofErr w:type="gramEnd"/>
      <w:r w:rsidRPr="0028168C">
        <w:rPr>
          <w:rFonts w:ascii="Arial" w:eastAsia="Times New Roman" w:hAnsi="Arial" w:cs="Arial"/>
          <w:color w:val="273239"/>
          <w:spacing w:val="2"/>
          <w:sz w:val="26"/>
          <w:szCs w:val="26"/>
        </w:rPr>
        <w:t xml:space="preserve"> no reader should wait if t</w:t>
      </w:r>
      <w:r>
        <w:rPr>
          <w:rFonts w:ascii="Arial" w:eastAsia="Times New Roman" w:hAnsi="Arial" w:cs="Arial"/>
          <w:color w:val="273239"/>
          <w:spacing w:val="2"/>
          <w:sz w:val="26"/>
          <w:szCs w:val="26"/>
        </w:rPr>
        <w:t>he share is currently opened for reading.</w:t>
      </w:r>
    </w:p>
    <w:p w:rsidR="0028168C" w:rsidRPr="0028168C" w:rsidRDefault="0028168C" w:rsidP="0028168C">
      <w:pPr>
        <w:shd w:val="clear" w:color="auto" w:fill="FFFFFF"/>
        <w:spacing w:after="0" w:line="240" w:lineRule="auto"/>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Three variables are used: </w:t>
      </w:r>
      <w:proofErr w:type="spellStart"/>
      <w:r w:rsidRPr="0028168C">
        <w:rPr>
          <w:rFonts w:ascii="Arial" w:eastAsia="Times New Roman" w:hAnsi="Arial" w:cs="Arial"/>
          <w:b/>
          <w:bCs/>
          <w:color w:val="273239"/>
          <w:spacing w:val="2"/>
          <w:sz w:val="26"/>
          <w:szCs w:val="26"/>
          <w:bdr w:val="none" w:sz="0" w:space="0" w:color="auto" w:frame="1"/>
        </w:rPr>
        <w:t>mutex</w:t>
      </w:r>
      <w:proofErr w:type="spellEnd"/>
      <w:r w:rsidRPr="0028168C">
        <w:rPr>
          <w:rFonts w:ascii="Arial" w:eastAsia="Times New Roman" w:hAnsi="Arial" w:cs="Arial"/>
          <w:b/>
          <w:bCs/>
          <w:color w:val="273239"/>
          <w:spacing w:val="2"/>
          <w:sz w:val="26"/>
          <w:szCs w:val="26"/>
          <w:bdr w:val="none" w:sz="0" w:space="0" w:color="auto" w:frame="1"/>
        </w:rPr>
        <w:t xml:space="preserve">, </w:t>
      </w:r>
      <w:proofErr w:type="spellStart"/>
      <w:r w:rsidRPr="0028168C">
        <w:rPr>
          <w:rFonts w:ascii="Arial" w:eastAsia="Times New Roman" w:hAnsi="Arial" w:cs="Arial"/>
          <w:b/>
          <w:bCs/>
          <w:color w:val="273239"/>
          <w:spacing w:val="2"/>
          <w:sz w:val="26"/>
          <w:szCs w:val="26"/>
          <w:bdr w:val="none" w:sz="0" w:space="0" w:color="auto" w:frame="1"/>
        </w:rPr>
        <w:t>wrt</w:t>
      </w:r>
      <w:proofErr w:type="spellEnd"/>
      <w:r w:rsidRPr="0028168C">
        <w:rPr>
          <w:rFonts w:ascii="Arial" w:eastAsia="Times New Roman" w:hAnsi="Arial" w:cs="Arial"/>
          <w:b/>
          <w:bCs/>
          <w:color w:val="273239"/>
          <w:spacing w:val="2"/>
          <w:sz w:val="26"/>
          <w:szCs w:val="26"/>
          <w:bdr w:val="none" w:sz="0" w:space="0" w:color="auto" w:frame="1"/>
        </w:rPr>
        <w:t xml:space="preserve">, </w:t>
      </w:r>
      <w:proofErr w:type="spellStart"/>
      <w:r w:rsidRPr="0028168C">
        <w:rPr>
          <w:rFonts w:ascii="Arial" w:eastAsia="Times New Roman" w:hAnsi="Arial" w:cs="Arial"/>
          <w:b/>
          <w:bCs/>
          <w:color w:val="273239"/>
          <w:spacing w:val="2"/>
          <w:sz w:val="26"/>
          <w:szCs w:val="26"/>
          <w:bdr w:val="none" w:sz="0" w:space="0" w:color="auto" w:frame="1"/>
        </w:rPr>
        <w:t>readcnt</w:t>
      </w:r>
      <w:proofErr w:type="spellEnd"/>
      <w:r w:rsidRPr="0028168C">
        <w:rPr>
          <w:rFonts w:ascii="Arial" w:eastAsia="Times New Roman" w:hAnsi="Arial" w:cs="Arial"/>
          <w:color w:val="273239"/>
          <w:spacing w:val="2"/>
          <w:sz w:val="26"/>
          <w:szCs w:val="26"/>
        </w:rPr>
        <w:t> to implement solution </w:t>
      </w:r>
      <w:r w:rsidRPr="0028168C">
        <w:rPr>
          <w:rFonts w:ascii="Arial" w:eastAsia="Times New Roman" w:hAnsi="Arial" w:cs="Arial"/>
          <w:color w:val="273239"/>
          <w:spacing w:val="2"/>
          <w:sz w:val="26"/>
          <w:szCs w:val="26"/>
        </w:rPr>
        <w:br/>
        <w:t> </w:t>
      </w:r>
    </w:p>
    <w:p w:rsidR="0028168C" w:rsidRPr="0028168C" w:rsidRDefault="0028168C" w:rsidP="0028168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b/>
          <w:bCs/>
          <w:color w:val="273239"/>
          <w:spacing w:val="2"/>
          <w:sz w:val="26"/>
          <w:szCs w:val="26"/>
          <w:bdr w:val="none" w:sz="0" w:space="0" w:color="auto" w:frame="1"/>
        </w:rPr>
        <w:t>semaphore</w:t>
      </w:r>
      <w:r w:rsidRPr="0028168C">
        <w:rPr>
          <w:rFonts w:ascii="Arial" w:eastAsia="Times New Roman" w:hAnsi="Arial" w:cs="Arial"/>
          <w:color w:val="273239"/>
          <w:spacing w:val="2"/>
          <w:sz w:val="26"/>
          <w:szCs w:val="26"/>
        </w:rPr>
        <w:t> </w:t>
      </w:r>
      <w:proofErr w:type="spellStart"/>
      <w:r w:rsidRPr="0028168C">
        <w:rPr>
          <w:rFonts w:ascii="Arial" w:eastAsia="Times New Roman" w:hAnsi="Arial" w:cs="Arial"/>
          <w:color w:val="273239"/>
          <w:spacing w:val="2"/>
          <w:sz w:val="26"/>
          <w:szCs w:val="26"/>
        </w:rPr>
        <w:t>mutex</w:t>
      </w:r>
      <w:proofErr w:type="spellEnd"/>
      <w:r w:rsidRPr="0028168C">
        <w:rPr>
          <w:rFonts w:ascii="Arial" w:eastAsia="Times New Roman" w:hAnsi="Arial" w:cs="Arial"/>
          <w:color w:val="273239"/>
          <w:spacing w:val="2"/>
          <w:sz w:val="26"/>
          <w:szCs w:val="26"/>
        </w:rPr>
        <w:t xml:space="preserve">, </w:t>
      </w:r>
      <w:proofErr w:type="spellStart"/>
      <w:r w:rsidRPr="0028168C">
        <w:rPr>
          <w:rFonts w:ascii="Arial" w:eastAsia="Times New Roman" w:hAnsi="Arial" w:cs="Arial"/>
          <w:color w:val="273239"/>
          <w:spacing w:val="2"/>
          <w:sz w:val="26"/>
          <w:szCs w:val="26"/>
        </w:rPr>
        <w:t>wrt</w:t>
      </w:r>
      <w:proofErr w:type="spellEnd"/>
      <w:r w:rsidRPr="0028168C">
        <w:rPr>
          <w:rFonts w:ascii="Arial" w:eastAsia="Times New Roman" w:hAnsi="Arial" w:cs="Arial"/>
          <w:color w:val="273239"/>
          <w:spacing w:val="2"/>
          <w:sz w:val="26"/>
          <w:szCs w:val="26"/>
        </w:rPr>
        <w:t>; // semaphore </w:t>
      </w:r>
      <w:proofErr w:type="spellStart"/>
      <w:r w:rsidRPr="0028168C">
        <w:rPr>
          <w:rFonts w:ascii="Arial" w:eastAsia="Times New Roman" w:hAnsi="Arial" w:cs="Arial"/>
          <w:b/>
          <w:bCs/>
          <w:color w:val="273239"/>
          <w:spacing w:val="2"/>
          <w:sz w:val="26"/>
          <w:szCs w:val="26"/>
          <w:bdr w:val="none" w:sz="0" w:space="0" w:color="auto" w:frame="1"/>
        </w:rPr>
        <w:t>mutex</w:t>
      </w:r>
      <w:proofErr w:type="spellEnd"/>
      <w:r w:rsidRPr="0028168C">
        <w:rPr>
          <w:rFonts w:ascii="Arial" w:eastAsia="Times New Roman" w:hAnsi="Arial" w:cs="Arial"/>
          <w:color w:val="273239"/>
          <w:spacing w:val="2"/>
          <w:sz w:val="26"/>
          <w:szCs w:val="26"/>
        </w:rPr>
        <w:t> is used to ensure mutual exclusion when </w:t>
      </w:r>
      <w:proofErr w:type="spellStart"/>
      <w:r w:rsidRPr="0028168C">
        <w:rPr>
          <w:rFonts w:ascii="Arial" w:eastAsia="Times New Roman" w:hAnsi="Arial" w:cs="Arial"/>
          <w:b/>
          <w:bCs/>
          <w:color w:val="273239"/>
          <w:spacing w:val="2"/>
          <w:sz w:val="26"/>
          <w:szCs w:val="26"/>
          <w:bdr w:val="none" w:sz="0" w:space="0" w:color="auto" w:frame="1"/>
        </w:rPr>
        <w:t>readcnt</w:t>
      </w:r>
      <w:proofErr w:type="spellEnd"/>
      <w:r w:rsidRPr="0028168C">
        <w:rPr>
          <w:rFonts w:ascii="Arial" w:eastAsia="Times New Roman" w:hAnsi="Arial" w:cs="Arial"/>
          <w:color w:val="273239"/>
          <w:spacing w:val="2"/>
          <w:sz w:val="26"/>
          <w:szCs w:val="26"/>
        </w:rPr>
        <w:t> is updated i.e. when any reader enters or exit from the critical section and semaphore </w:t>
      </w:r>
      <w:proofErr w:type="spellStart"/>
      <w:r w:rsidRPr="0028168C">
        <w:rPr>
          <w:rFonts w:ascii="Arial" w:eastAsia="Times New Roman" w:hAnsi="Arial" w:cs="Arial"/>
          <w:b/>
          <w:bCs/>
          <w:color w:val="273239"/>
          <w:spacing w:val="2"/>
          <w:sz w:val="26"/>
          <w:szCs w:val="26"/>
          <w:bdr w:val="none" w:sz="0" w:space="0" w:color="auto" w:frame="1"/>
        </w:rPr>
        <w:t>wrt</w:t>
      </w:r>
      <w:proofErr w:type="spellEnd"/>
      <w:r w:rsidRPr="0028168C">
        <w:rPr>
          <w:rFonts w:ascii="Arial" w:eastAsia="Times New Roman" w:hAnsi="Arial" w:cs="Arial"/>
          <w:color w:val="273239"/>
          <w:spacing w:val="2"/>
          <w:sz w:val="26"/>
          <w:szCs w:val="26"/>
        </w:rPr>
        <w:t> is used by both readers and writers</w:t>
      </w:r>
    </w:p>
    <w:p w:rsidR="0028168C" w:rsidRPr="0028168C" w:rsidRDefault="0028168C" w:rsidP="0028168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28168C">
        <w:rPr>
          <w:rFonts w:ascii="Arial" w:eastAsia="Times New Roman" w:hAnsi="Arial" w:cs="Arial"/>
          <w:b/>
          <w:bCs/>
          <w:color w:val="273239"/>
          <w:spacing w:val="2"/>
          <w:sz w:val="26"/>
          <w:szCs w:val="26"/>
          <w:bdr w:val="none" w:sz="0" w:space="0" w:color="auto" w:frame="1"/>
        </w:rPr>
        <w:lastRenderedPageBreak/>
        <w:t>int</w:t>
      </w:r>
      <w:proofErr w:type="spellEnd"/>
      <w:r w:rsidRPr="0028168C">
        <w:rPr>
          <w:rFonts w:ascii="Arial" w:eastAsia="Times New Roman" w:hAnsi="Arial" w:cs="Arial"/>
          <w:color w:val="273239"/>
          <w:spacing w:val="2"/>
          <w:sz w:val="26"/>
          <w:szCs w:val="26"/>
        </w:rPr>
        <w:t> </w:t>
      </w:r>
      <w:proofErr w:type="spellStart"/>
      <w:r w:rsidRPr="0028168C">
        <w:rPr>
          <w:rFonts w:ascii="Arial" w:eastAsia="Times New Roman" w:hAnsi="Arial" w:cs="Arial"/>
          <w:color w:val="273239"/>
          <w:spacing w:val="2"/>
          <w:sz w:val="26"/>
          <w:szCs w:val="26"/>
        </w:rPr>
        <w:t>readcnt</w:t>
      </w:r>
      <w:proofErr w:type="spellEnd"/>
      <w:r w:rsidRPr="0028168C">
        <w:rPr>
          <w:rFonts w:ascii="Arial" w:eastAsia="Times New Roman" w:hAnsi="Arial" w:cs="Arial"/>
          <w:color w:val="273239"/>
          <w:spacing w:val="2"/>
          <w:sz w:val="26"/>
          <w:szCs w:val="26"/>
        </w:rPr>
        <w:t>;  //    </w:t>
      </w:r>
      <w:proofErr w:type="spellStart"/>
      <w:r w:rsidRPr="0028168C">
        <w:rPr>
          <w:rFonts w:ascii="Arial" w:eastAsia="Times New Roman" w:hAnsi="Arial" w:cs="Arial"/>
          <w:b/>
          <w:bCs/>
          <w:color w:val="273239"/>
          <w:spacing w:val="2"/>
          <w:sz w:val="26"/>
          <w:szCs w:val="26"/>
          <w:bdr w:val="none" w:sz="0" w:space="0" w:color="auto" w:frame="1"/>
        </w:rPr>
        <w:t>readcnt</w:t>
      </w:r>
      <w:proofErr w:type="spellEnd"/>
      <w:r w:rsidRPr="0028168C">
        <w:rPr>
          <w:rFonts w:ascii="Arial" w:eastAsia="Times New Roman" w:hAnsi="Arial" w:cs="Arial"/>
          <w:color w:val="273239"/>
          <w:spacing w:val="2"/>
          <w:sz w:val="26"/>
          <w:szCs w:val="26"/>
        </w:rPr>
        <w:t> tells the number of processes performing read in the critical section, initially 0</w:t>
      </w:r>
    </w:p>
    <w:p w:rsidR="0028168C" w:rsidRPr="0028168C" w:rsidRDefault="0028168C" w:rsidP="0028168C">
      <w:pPr>
        <w:shd w:val="clear" w:color="auto" w:fill="FFFFFF"/>
        <w:spacing w:after="0" w:line="240" w:lineRule="auto"/>
        <w:textAlignment w:val="baseline"/>
        <w:rPr>
          <w:rFonts w:ascii="Arial" w:eastAsia="Times New Roman" w:hAnsi="Arial" w:cs="Arial"/>
          <w:color w:val="273239"/>
          <w:spacing w:val="2"/>
          <w:sz w:val="26"/>
          <w:szCs w:val="26"/>
        </w:rPr>
      </w:pPr>
      <w:r w:rsidRPr="0028168C">
        <w:rPr>
          <w:rFonts w:ascii="Arial" w:eastAsia="Times New Roman" w:hAnsi="Arial" w:cs="Arial"/>
          <w:b/>
          <w:bCs/>
          <w:color w:val="273239"/>
          <w:spacing w:val="2"/>
          <w:sz w:val="26"/>
          <w:szCs w:val="26"/>
          <w:bdr w:val="none" w:sz="0" w:space="0" w:color="auto" w:frame="1"/>
        </w:rPr>
        <w:t xml:space="preserve">Functions for </w:t>
      </w:r>
      <w:proofErr w:type="gramStart"/>
      <w:r w:rsidRPr="0028168C">
        <w:rPr>
          <w:rFonts w:ascii="Arial" w:eastAsia="Times New Roman" w:hAnsi="Arial" w:cs="Arial"/>
          <w:b/>
          <w:bCs/>
          <w:color w:val="273239"/>
          <w:spacing w:val="2"/>
          <w:sz w:val="26"/>
          <w:szCs w:val="26"/>
          <w:bdr w:val="none" w:sz="0" w:space="0" w:color="auto" w:frame="1"/>
        </w:rPr>
        <w:t>semaphore :</w:t>
      </w:r>
      <w:proofErr w:type="gramEnd"/>
      <w:r w:rsidRPr="0028168C">
        <w:rPr>
          <w:rFonts w:ascii="Arial" w:eastAsia="Times New Roman" w:hAnsi="Arial" w:cs="Arial"/>
          <w:color w:val="273239"/>
          <w:spacing w:val="2"/>
          <w:sz w:val="26"/>
          <w:szCs w:val="26"/>
        </w:rPr>
        <w:t> </w:t>
      </w:r>
    </w:p>
    <w:p w:rsidR="0028168C" w:rsidRDefault="0028168C" w:rsidP="0028168C">
      <w:pPr>
        <w:shd w:val="clear" w:color="auto" w:fill="FFFFFF"/>
        <w:spacing w:after="150" w:line="240" w:lineRule="auto"/>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 xml:space="preserve">– </w:t>
      </w:r>
      <w:proofErr w:type="gramStart"/>
      <w:r w:rsidRPr="0028168C">
        <w:rPr>
          <w:rFonts w:ascii="Arial" w:eastAsia="Times New Roman" w:hAnsi="Arial" w:cs="Arial"/>
          <w:color w:val="273239"/>
          <w:spacing w:val="2"/>
          <w:sz w:val="26"/>
          <w:szCs w:val="26"/>
        </w:rPr>
        <w:t>wait(</w:t>
      </w:r>
      <w:proofErr w:type="gramEnd"/>
      <w:r w:rsidRPr="0028168C">
        <w:rPr>
          <w:rFonts w:ascii="Arial" w:eastAsia="Times New Roman" w:hAnsi="Arial" w:cs="Arial"/>
          <w:color w:val="273239"/>
          <w:spacing w:val="2"/>
          <w:sz w:val="26"/>
          <w:szCs w:val="26"/>
        </w:rPr>
        <w:t>) : decrements the semaphore value. </w:t>
      </w:r>
    </w:p>
    <w:p w:rsidR="0028168C" w:rsidRPr="0028168C" w:rsidRDefault="0028168C" w:rsidP="0028168C">
      <w:pPr>
        <w:shd w:val="clear" w:color="auto" w:fill="FFFFFF"/>
        <w:spacing w:after="150" w:line="240" w:lineRule="auto"/>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 xml:space="preserve">– </w:t>
      </w:r>
      <w:proofErr w:type="gramStart"/>
      <w:r w:rsidRPr="0028168C">
        <w:rPr>
          <w:rFonts w:ascii="Arial" w:eastAsia="Times New Roman" w:hAnsi="Arial" w:cs="Arial"/>
          <w:color w:val="273239"/>
          <w:spacing w:val="2"/>
          <w:sz w:val="26"/>
          <w:szCs w:val="26"/>
        </w:rPr>
        <w:t>signal(</w:t>
      </w:r>
      <w:proofErr w:type="gramEnd"/>
      <w:r w:rsidRPr="0028168C">
        <w:rPr>
          <w:rFonts w:ascii="Arial" w:eastAsia="Times New Roman" w:hAnsi="Arial" w:cs="Arial"/>
          <w:color w:val="273239"/>
          <w:spacing w:val="2"/>
          <w:sz w:val="26"/>
          <w:szCs w:val="26"/>
        </w:rPr>
        <w:t>) : increments the semaphore value. </w:t>
      </w:r>
    </w:p>
    <w:p w:rsidR="0028168C" w:rsidRPr="0028168C" w:rsidRDefault="0028168C" w:rsidP="0028168C">
      <w:pPr>
        <w:shd w:val="clear" w:color="auto" w:fill="FFFFFF"/>
        <w:spacing w:after="0" w:line="240" w:lineRule="auto"/>
        <w:textAlignment w:val="baseline"/>
        <w:rPr>
          <w:rFonts w:ascii="Arial" w:eastAsia="Times New Roman" w:hAnsi="Arial" w:cs="Arial"/>
          <w:color w:val="273239"/>
          <w:spacing w:val="2"/>
          <w:sz w:val="26"/>
          <w:szCs w:val="26"/>
        </w:rPr>
      </w:pPr>
      <w:r w:rsidRPr="0028168C">
        <w:rPr>
          <w:rFonts w:ascii="Arial" w:eastAsia="Times New Roman" w:hAnsi="Arial" w:cs="Arial"/>
          <w:b/>
          <w:bCs/>
          <w:color w:val="273239"/>
          <w:spacing w:val="2"/>
          <w:sz w:val="26"/>
          <w:szCs w:val="26"/>
          <w:bdr w:val="none" w:sz="0" w:space="0" w:color="auto" w:frame="1"/>
        </w:rPr>
        <w:t>Writer process:</w:t>
      </w:r>
      <w:r w:rsidRPr="0028168C">
        <w:rPr>
          <w:rFonts w:ascii="Arial" w:eastAsia="Times New Roman" w:hAnsi="Arial" w:cs="Arial"/>
          <w:color w:val="273239"/>
          <w:spacing w:val="2"/>
          <w:sz w:val="26"/>
          <w:szCs w:val="26"/>
        </w:rPr>
        <w:t> </w:t>
      </w:r>
      <w:r w:rsidRPr="0028168C">
        <w:rPr>
          <w:rFonts w:ascii="Arial" w:eastAsia="Times New Roman" w:hAnsi="Arial" w:cs="Arial"/>
          <w:color w:val="273239"/>
          <w:spacing w:val="2"/>
          <w:sz w:val="26"/>
          <w:szCs w:val="26"/>
        </w:rPr>
        <w:br/>
        <w:t> </w:t>
      </w:r>
    </w:p>
    <w:p w:rsidR="0028168C" w:rsidRPr="0028168C" w:rsidRDefault="0028168C" w:rsidP="0028168C">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Writer requests the entry to critical section.</w:t>
      </w:r>
    </w:p>
    <w:p w:rsidR="0028168C" w:rsidRPr="0028168C" w:rsidRDefault="0028168C" w:rsidP="0028168C">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 xml:space="preserve">If allowed i.e. </w:t>
      </w:r>
      <w:proofErr w:type="gramStart"/>
      <w:r w:rsidRPr="0028168C">
        <w:rPr>
          <w:rFonts w:ascii="Arial" w:eastAsia="Times New Roman" w:hAnsi="Arial" w:cs="Arial"/>
          <w:color w:val="273239"/>
          <w:spacing w:val="2"/>
          <w:sz w:val="26"/>
          <w:szCs w:val="26"/>
        </w:rPr>
        <w:t>wait(</w:t>
      </w:r>
      <w:proofErr w:type="gramEnd"/>
      <w:r w:rsidRPr="0028168C">
        <w:rPr>
          <w:rFonts w:ascii="Arial" w:eastAsia="Times New Roman" w:hAnsi="Arial" w:cs="Arial"/>
          <w:color w:val="273239"/>
          <w:spacing w:val="2"/>
          <w:sz w:val="26"/>
          <w:szCs w:val="26"/>
        </w:rPr>
        <w:t>) gives a true value, it enters and performs the write. If not allowed, it keeps on waiting.</w:t>
      </w:r>
    </w:p>
    <w:p w:rsidR="0028168C" w:rsidRPr="0028168C" w:rsidRDefault="0028168C" w:rsidP="0028168C">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It exits the critical section.</w:t>
      </w:r>
    </w:p>
    <w:p w:rsidR="0028168C" w:rsidRPr="0028168C" w:rsidRDefault="0028168C" w:rsidP="0028168C">
      <w:pPr>
        <w:pStyle w:val="HTMLPreformatted"/>
        <w:spacing w:after="150"/>
        <w:textAlignment w:val="baseline"/>
        <w:rPr>
          <w:rFonts w:ascii="Consolas" w:hAnsi="Consolas"/>
          <w:color w:val="273239"/>
          <w:spacing w:val="2"/>
          <w:sz w:val="24"/>
          <w:szCs w:val="24"/>
        </w:rPr>
      </w:pPr>
      <w:r w:rsidRPr="0028168C">
        <w:rPr>
          <w:rFonts w:ascii="Arial" w:hAnsi="Arial" w:cs="Arial"/>
          <w:color w:val="273239"/>
          <w:spacing w:val="2"/>
          <w:sz w:val="26"/>
          <w:szCs w:val="26"/>
        </w:rPr>
        <w:t> </w:t>
      </w:r>
      <w:proofErr w:type="gramStart"/>
      <w:r w:rsidRPr="0028168C">
        <w:rPr>
          <w:rFonts w:ascii="Consolas" w:hAnsi="Consolas"/>
          <w:color w:val="273239"/>
          <w:spacing w:val="2"/>
          <w:sz w:val="24"/>
          <w:szCs w:val="24"/>
        </w:rPr>
        <w:t>do</w:t>
      </w:r>
      <w:proofErr w:type="gramEnd"/>
      <w:r w:rsidRPr="0028168C">
        <w:rPr>
          <w:rFonts w:ascii="Consolas" w:hAnsi="Consolas"/>
          <w:color w:val="273239"/>
          <w:spacing w:val="2"/>
          <w:sz w:val="24"/>
          <w:szCs w:val="24"/>
        </w:rPr>
        <w:t xml:space="preserve">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 writer requests for critical section</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wait(</w:t>
      </w:r>
      <w:proofErr w:type="spellStart"/>
      <w:proofErr w:type="gramEnd"/>
      <w:r w:rsidRPr="0028168C">
        <w:rPr>
          <w:rFonts w:ascii="Consolas" w:eastAsia="Times New Roman" w:hAnsi="Consolas" w:cs="Courier New"/>
          <w:color w:val="273239"/>
          <w:spacing w:val="2"/>
          <w:sz w:val="24"/>
          <w:szCs w:val="24"/>
        </w:rPr>
        <w:t>wrt</w:t>
      </w:r>
      <w:proofErr w:type="spellEnd"/>
      <w:r w:rsidRPr="0028168C">
        <w:rPr>
          <w:rFonts w:ascii="Consolas" w:eastAsia="Times New Roman" w:hAnsi="Consolas" w:cs="Courier New"/>
          <w:color w:val="273239"/>
          <w:spacing w:val="2"/>
          <w:sz w:val="24"/>
          <w:szCs w:val="24"/>
        </w:rPr>
        <w:t xml:space="preserve">);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 performs the write</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 leaves the critical section</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signal(</w:t>
      </w:r>
      <w:proofErr w:type="spellStart"/>
      <w:proofErr w:type="gramEnd"/>
      <w:r w:rsidRPr="0028168C">
        <w:rPr>
          <w:rFonts w:ascii="Consolas" w:eastAsia="Times New Roman" w:hAnsi="Consolas" w:cs="Courier New"/>
          <w:color w:val="273239"/>
          <w:spacing w:val="2"/>
          <w:sz w:val="24"/>
          <w:szCs w:val="24"/>
        </w:rPr>
        <w:t>wrt</w:t>
      </w:r>
      <w:proofErr w:type="spellEnd"/>
      <w:r w:rsidRPr="0028168C">
        <w:rPr>
          <w:rFonts w:ascii="Consolas" w:eastAsia="Times New Roman" w:hAnsi="Consolas" w:cs="Courier New"/>
          <w:color w:val="273239"/>
          <w:spacing w:val="2"/>
          <w:sz w:val="24"/>
          <w:szCs w:val="24"/>
        </w:rPr>
        <w:t>);</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while(</w:t>
      </w:r>
      <w:proofErr w:type="gramEnd"/>
      <w:r w:rsidRPr="0028168C">
        <w:rPr>
          <w:rFonts w:ascii="Consolas" w:eastAsia="Times New Roman" w:hAnsi="Consolas" w:cs="Courier New"/>
          <w:color w:val="273239"/>
          <w:spacing w:val="2"/>
          <w:sz w:val="24"/>
          <w:szCs w:val="24"/>
        </w:rPr>
        <w:t>true);</w:t>
      </w:r>
    </w:p>
    <w:p w:rsidR="0028168C" w:rsidRPr="0028168C" w:rsidRDefault="0028168C" w:rsidP="0028168C">
      <w:pPr>
        <w:shd w:val="clear" w:color="auto" w:fill="FFFFFF"/>
        <w:spacing w:after="0" w:line="240" w:lineRule="auto"/>
        <w:textAlignment w:val="baseline"/>
        <w:rPr>
          <w:rFonts w:ascii="Arial" w:eastAsia="Times New Roman" w:hAnsi="Arial" w:cs="Arial"/>
          <w:color w:val="273239"/>
          <w:spacing w:val="2"/>
          <w:sz w:val="26"/>
          <w:szCs w:val="26"/>
        </w:rPr>
      </w:pPr>
      <w:r w:rsidRPr="0028168C">
        <w:rPr>
          <w:rFonts w:ascii="Arial" w:eastAsia="Times New Roman" w:hAnsi="Arial" w:cs="Arial"/>
          <w:b/>
          <w:bCs/>
          <w:color w:val="273239"/>
          <w:spacing w:val="2"/>
          <w:sz w:val="26"/>
          <w:szCs w:val="26"/>
          <w:bdr w:val="none" w:sz="0" w:space="0" w:color="auto" w:frame="1"/>
        </w:rPr>
        <w:t>Reader process:</w:t>
      </w:r>
      <w:r w:rsidRPr="0028168C">
        <w:rPr>
          <w:rFonts w:ascii="Arial" w:eastAsia="Times New Roman" w:hAnsi="Arial" w:cs="Arial"/>
          <w:color w:val="273239"/>
          <w:spacing w:val="2"/>
          <w:sz w:val="26"/>
          <w:szCs w:val="26"/>
        </w:rPr>
        <w:t> </w:t>
      </w:r>
      <w:r w:rsidRPr="0028168C">
        <w:rPr>
          <w:rFonts w:ascii="Arial" w:eastAsia="Times New Roman" w:hAnsi="Arial" w:cs="Arial"/>
          <w:color w:val="273239"/>
          <w:spacing w:val="2"/>
          <w:sz w:val="26"/>
          <w:szCs w:val="26"/>
        </w:rPr>
        <w:br/>
        <w:t> </w:t>
      </w:r>
    </w:p>
    <w:p w:rsidR="0028168C" w:rsidRPr="0028168C" w:rsidRDefault="0028168C" w:rsidP="0028168C">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Reader requests the entry to critical section.</w:t>
      </w:r>
    </w:p>
    <w:p w:rsidR="0028168C" w:rsidRPr="0028168C" w:rsidRDefault="0028168C" w:rsidP="0028168C">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If allowed: </w:t>
      </w:r>
    </w:p>
    <w:p w:rsidR="0028168C" w:rsidRPr="0028168C" w:rsidRDefault="0028168C" w:rsidP="0028168C">
      <w:pPr>
        <w:numPr>
          <w:ilvl w:val="1"/>
          <w:numId w:val="8"/>
        </w:numPr>
        <w:shd w:val="clear" w:color="auto" w:fill="FFFFFF"/>
        <w:spacing w:after="0" w:line="240" w:lineRule="auto"/>
        <w:ind w:left="720"/>
        <w:textAlignment w:val="baseline"/>
        <w:rPr>
          <w:rFonts w:ascii="Arial" w:eastAsia="Times New Roman" w:hAnsi="Arial" w:cs="Arial"/>
          <w:color w:val="273239"/>
          <w:spacing w:val="2"/>
          <w:sz w:val="26"/>
          <w:szCs w:val="26"/>
        </w:rPr>
      </w:pPr>
      <w:proofErr w:type="gramStart"/>
      <w:r w:rsidRPr="0028168C">
        <w:rPr>
          <w:rFonts w:ascii="Arial" w:eastAsia="Times New Roman" w:hAnsi="Arial" w:cs="Arial"/>
          <w:color w:val="273239"/>
          <w:spacing w:val="2"/>
          <w:sz w:val="26"/>
          <w:szCs w:val="26"/>
        </w:rPr>
        <w:t>it</w:t>
      </w:r>
      <w:proofErr w:type="gramEnd"/>
      <w:r w:rsidRPr="0028168C">
        <w:rPr>
          <w:rFonts w:ascii="Arial" w:eastAsia="Times New Roman" w:hAnsi="Arial" w:cs="Arial"/>
          <w:color w:val="273239"/>
          <w:spacing w:val="2"/>
          <w:sz w:val="26"/>
          <w:szCs w:val="26"/>
        </w:rPr>
        <w:t xml:space="preserve"> increments the count of number of readers inside the critical section. If this reader is the first reader entering, it locks </w:t>
      </w:r>
      <w:proofErr w:type="gramStart"/>
      <w:r w:rsidRPr="0028168C">
        <w:rPr>
          <w:rFonts w:ascii="Arial" w:eastAsia="Times New Roman" w:hAnsi="Arial" w:cs="Arial"/>
          <w:color w:val="273239"/>
          <w:spacing w:val="2"/>
          <w:sz w:val="26"/>
          <w:szCs w:val="26"/>
        </w:rPr>
        <w:t>the </w:t>
      </w:r>
      <w:proofErr w:type="spellStart"/>
      <w:r w:rsidRPr="0028168C">
        <w:rPr>
          <w:rFonts w:ascii="Arial" w:eastAsia="Times New Roman" w:hAnsi="Arial" w:cs="Arial"/>
          <w:b/>
          <w:bCs/>
          <w:color w:val="273239"/>
          <w:spacing w:val="2"/>
          <w:sz w:val="26"/>
          <w:szCs w:val="26"/>
          <w:bdr w:val="none" w:sz="0" w:space="0" w:color="auto" w:frame="1"/>
        </w:rPr>
        <w:t>wrt</w:t>
      </w:r>
      <w:proofErr w:type="spellEnd"/>
      <w:proofErr w:type="gramEnd"/>
      <w:r w:rsidRPr="0028168C">
        <w:rPr>
          <w:rFonts w:ascii="Arial" w:eastAsia="Times New Roman" w:hAnsi="Arial" w:cs="Arial"/>
          <w:color w:val="273239"/>
          <w:spacing w:val="2"/>
          <w:sz w:val="26"/>
          <w:szCs w:val="26"/>
        </w:rPr>
        <w:t> semaphore to restrict the entry of writers if any reader is inside.</w:t>
      </w:r>
    </w:p>
    <w:p w:rsidR="0028168C" w:rsidRPr="0028168C" w:rsidRDefault="0028168C" w:rsidP="0028168C">
      <w:pPr>
        <w:numPr>
          <w:ilvl w:val="1"/>
          <w:numId w:val="8"/>
        </w:numPr>
        <w:shd w:val="clear" w:color="auto" w:fill="FFFFFF"/>
        <w:spacing w:after="0" w:line="240" w:lineRule="auto"/>
        <w:ind w:left="72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 xml:space="preserve">It then, signals </w:t>
      </w:r>
      <w:proofErr w:type="spellStart"/>
      <w:r w:rsidRPr="0028168C">
        <w:rPr>
          <w:rFonts w:ascii="Arial" w:eastAsia="Times New Roman" w:hAnsi="Arial" w:cs="Arial"/>
          <w:color w:val="273239"/>
          <w:spacing w:val="2"/>
          <w:sz w:val="26"/>
          <w:szCs w:val="26"/>
        </w:rPr>
        <w:t>mutex</w:t>
      </w:r>
      <w:proofErr w:type="spellEnd"/>
      <w:r w:rsidRPr="0028168C">
        <w:rPr>
          <w:rFonts w:ascii="Arial" w:eastAsia="Times New Roman" w:hAnsi="Arial" w:cs="Arial"/>
          <w:color w:val="273239"/>
          <w:spacing w:val="2"/>
          <w:sz w:val="26"/>
          <w:szCs w:val="26"/>
        </w:rPr>
        <w:t xml:space="preserve"> as any other reader is allowed to enter while others are already reading.</w:t>
      </w:r>
    </w:p>
    <w:p w:rsidR="0028168C" w:rsidRPr="0028168C" w:rsidRDefault="0028168C" w:rsidP="0028168C">
      <w:pPr>
        <w:numPr>
          <w:ilvl w:val="1"/>
          <w:numId w:val="8"/>
        </w:numPr>
        <w:shd w:val="clear" w:color="auto" w:fill="FFFFFF"/>
        <w:spacing w:after="0" w:line="240" w:lineRule="auto"/>
        <w:ind w:left="72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After performing reading, it exits the critical section. When exiting, it checks if no more reader is inside, it signals the semaphore “</w:t>
      </w:r>
      <w:proofErr w:type="spellStart"/>
      <w:r w:rsidRPr="0028168C">
        <w:rPr>
          <w:rFonts w:ascii="Arial" w:eastAsia="Times New Roman" w:hAnsi="Arial" w:cs="Arial"/>
          <w:color w:val="273239"/>
          <w:spacing w:val="2"/>
          <w:sz w:val="26"/>
          <w:szCs w:val="26"/>
        </w:rPr>
        <w:t>wrt</w:t>
      </w:r>
      <w:proofErr w:type="spellEnd"/>
      <w:r w:rsidRPr="0028168C">
        <w:rPr>
          <w:rFonts w:ascii="Arial" w:eastAsia="Times New Roman" w:hAnsi="Arial" w:cs="Arial"/>
          <w:color w:val="273239"/>
          <w:spacing w:val="2"/>
          <w:sz w:val="26"/>
          <w:szCs w:val="26"/>
        </w:rPr>
        <w:t>” as now, writer can enter the critical section.</w:t>
      </w:r>
    </w:p>
    <w:p w:rsidR="0028168C" w:rsidRPr="0028168C" w:rsidRDefault="0028168C" w:rsidP="0028168C">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If not allowed, it keeps on waiting.</w:t>
      </w:r>
    </w:p>
    <w:p w:rsidR="0028168C" w:rsidRDefault="0028168C" w:rsidP="0028168C">
      <w:pPr>
        <w:shd w:val="clear" w:color="auto" w:fill="FFFFFF"/>
        <w:spacing w:after="150" w:line="240" w:lineRule="auto"/>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28168C">
        <w:rPr>
          <w:rFonts w:ascii="Consolas" w:eastAsia="Times New Roman" w:hAnsi="Consolas" w:cs="Courier New"/>
          <w:color w:val="273239"/>
          <w:spacing w:val="2"/>
          <w:sz w:val="24"/>
          <w:szCs w:val="24"/>
        </w:rPr>
        <w:t>do</w:t>
      </w:r>
      <w:proofErr w:type="gramEnd"/>
      <w:r w:rsidRPr="0028168C">
        <w:rPr>
          <w:rFonts w:ascii="Consolas" w:eastAsia="Times New Roman" w:hAnsi="Consolas" w:cs="Courier New"/>
          <w:color w:val="273239"/>
          <w:spacing w:val="2"/>
          <w:sz w:val="24"/>
          <w:szCs w:val="24"/>
        </w:rPr>
        <w:t xml:space="preserve">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lastRenderedPageBreak/>
        <w:t xml:space="preserve">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 Reader wants to enter the critical section</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wait(</w:t>
      </w:r>
      <w:proofErr w:type="spellStart"/>
      <w:proofErr w:type="gramEnd"/>
      <w:r w:rsidRPr="0028168C">
        <w:rPr>
          <w:rFonts w:ascii="Consolas" w:eastAsia="Times New Roman" w:hAnsi="Consolas" w:cs="Courier New"/>
          <w:color w:val="273239"/>
          <w:spacing w:val="2"/>
          <w:sz w:val="24"/>
          <w:szCs w:val="24"/>
        </w:rPr>
        <w:t>mutex</w:t>
      </w:r>
      <w:proofErr w:type="spellEnd"/>
      <w:r w:rsidRPr="0028168C">
        <w:rPr>
          <w:rFonts w:ascii="Consolas" w:eastAsia="Times New Roman" w:hAnsi="Consolas" w:cs="Courier New"/>
          <w:color w:val="273239"/>
          <w:spacing w:val="2"/>
          <w:sz w:val="24"/>
          <w:szCs w:val="24"/>
        </w:rPr>
        <w:t>);</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 </w:t>
      </w:r>
      <w:proofErr w:type="gramStart"/>
      <w:r w:rsidRPr="0028168C">
        <w:rPr>
          <w:rFonts w:ascii="Consolas" w:eastAsia="Times New Roman" w:hAnsi="Consolas" w:cs="Courier New"/>
          <w:color w:val="273239"/>
          <w:spacing w:val="2"/>
          <w:sz w:val="24"/>
          <w:szCs w:val="24"/>
        </w:rPr>
        <w:t>The</w:t>
      </w:r>
      <w:proofErr w:type="gramEnd"/>
      <w:r w:rsidRPr="0028168C">
        <w:rPr>
          <w:rFonts w:ascii="Consolas" w:eastAsia="Times New Roman" w:hAnsi="Consolas" w:cs="Courier New"/>
          <w:color w:val="273239"/>
          <w:spacing w:val="2"/>
          <w:sz w:val="24"/>
          <w:szCs w:val="24"/>
        </w:rPr>
        <w:t xml:space="preserve"> number of readers has now increased by 1</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spellStart"/>
      <w:proofErr w:type="gramStart"/>
      <w:r w:rsidRPr="0028168C">
        <w:rPr>
          <w:rFonts w:ascii="Consolas" w:eastAsia="Times New Roman" w:hAnsi="Consolas" w:cs="Courier New"/>
          <w:color w:val="273239"/>
          <w:spacing w:val="2"/>
          <w:sz w:val="24"/>
          <w:szCs w:val="24"/>
        </w:rPr>
        <w:t>readcnt</w:t>
      </w:r>
      <w:proofErr w:type="spellEnd"/>
      <w:proofErr w:type="gramEnd"/>
      <w:r w:rsidRPr="0028168C">
        <w:rPr>
          <w:rFonts w:ascii="Consolas" w:eastAsia="Times New Roman" w:hAnsi="Consolas" w:cs="Courier New"/>
          <w:color w:val="273239"/>
          <w:spacing w:val="2"/>
          <w:sz w:val="24"/>
          <w:szCs w:val="24"/>
        </w:rPr>
        <w:t xml:space="preserve">++;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 there is </w:t>
      </w:r>
      <w:proofErr w:type="spellStart"/>
      <w:r w:rsidRPr="0028168C">
        <w:rPr>
          <w:rFonts w:ascii="Consolas" w:eastAsia="Times New Roman" w:hAnsi="Consolas" w:cs="Courier New"/>
          <w:color w:val="273239"/>
          <w:spacing w:val="2"/>
          <w:sz w:val="24"/>
          <w:szCs w:val="24"/>
        </w:rPr>
        <w:t>atleast</w:t>
      </w:r>
      <w:proofErr w:type="spellEnd"/>
      <w:r w:rsidRPr="0028168C">
        <w:rPr>
          <w:rFonts w:ascii="Consolas" w:eastAsia="Times New Roman" w:hAnsi="Consolas" w:cs="Courier New"/>
          <w:color w:val="273239"/>
          <w:spacing w:val="2"/>
          <w:sz w:val="24"/>
          <w:szCs w:val="24"/>
        </w:rPr>
        <w:t xml:space="preserve"> one reader in the critical section</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r w:rsidRPr="0028168C">
        <w:rPr>
          <w:rFonts w:ascii="Consolas" w:eastAsia="Times New Roman" w:hAnsi="Consolas" w:cs="Courier New"/>
          <w:b/>
          <w:bCs/>
          <w:color w:val="273239"/>
          <w:spacing w:val="2"/>
          <w:sz w:val="24"/>
          <w:szCs w:val="24"/>
          <w:bdr w:val="none" w:sz="0" w:space="0" w:color="auto" w:frame="1"/>
        </w:rPr>
        <w:t>// this ensure no writer can enter if there is even one reader</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r w:rsidRPr="0028168C">
        <w:rPr>
          <w:rFonts w:ascii="Consolas" w:eastAsia="Times New Roman" w:hAnsi="Consolas" w:cs="Courier New"/>
          <w:b/>
          <w:bCs/>
          <w:color w:val="273239"/>
          <w:spacing w:val="2"/>
          <w:sz w:val="24"/>
          <w:szCs w:val="24"/>
          <w:bdr w:val="none" w:sz="0" w:space="0" w:color="auto" w:frame="1"/>
        </w:rPr>
        <w:t>// thus we give preference to readers here</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if</w:t>
      </w:r>
      <w:proofErr w:type="gramEnd"/>
      <w:r w:rsidRPr="0028168C">
        <w:rPr>
          <w:rFonts w:ascii="Consolas" w:eastAsia="Times New Roman" w:hAnsi="Consolas" w:cs="Courier New"/>
          <w:color w:val="273239"/>
          <w:spacing w:val="2"/>
          <w:sz w:val="24"/>
          <w:szCs w:val="24"/>
        </w:rPr>
        <w:t xml:space="preserve"> (</w:t>
      </w:r>
      <w:proofErr w:type="spellStart"/>
      <w:r w:rsidRPr="0028168C">
        <w:rPr>
          <w:rFonts w:ascii="Consolas" w:eastAsia="Times New Roman" w:hAnsi="Consolas" w:cs="Courier New"/>
          <w:color w:val="273239"/>
          <w:spacing w:val="2"/>
          <w:sz w:val="24"/>
          <w:szCs w:val="24"/>
        </w:rPr>
        <w:t>readcnt</w:t>
      </w:r>
      <w:proofErr w:type="spellEnd"/>
      <w:r w:rsidRPr="0028168C">
        <w:rPr>
          <w:rFonts w:ascii="Consolas" w:eastAsia="Times New Roman" w:hAnsi="Consolas" w:cs="Courier New"/>
          <w:color w:val="273239"/>
          <w:spacing w:val="2"/>
          <w:sz w:val="24"/>
          <w:szCs w:val="24"/>
        </w:rPr>
        <w:t xml:space="preserve">==1)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wait(</w:t>
      </w:r>
      <w:proofErr w:type="spellStart"/>
      <w:proofErr w:type="gramEnd"/>
      <w:r w:rsidRPr="0028168C">
        <w:rPr>
          <w:rFonts w:ascii="Consolas" w:eastAsia="Times New Roman" w:hAnsi="Consolas" w:cs="Courier New"/>
          <w:color w:val="273239"/>
          <w:spacing w:val="2"/>
          <w:sz w:val="24"/>
          <w:szCs w:val="24"/>
        </w:rPr>
        <w:t>wrt</w:t>
      </w:r>
      <w:proofErr w:type="spellEnd"/>
      <w:r w:rsidRPr="0028168C">
        <w:rPr>
          <w:rFonts w:ascii="Consolas" w:eastAsia="Times New Roman" w:hAnsi="Consolas" w:cs="Courier New"/>
          <w:color w:val="273239"/>
          <w:spacing w:val="2"/>
          <w:sz w:val="24"/>
          <w:szCs w:val="24"/>
        </w:rPr>
        <w:t>);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other readers can enter while this current reader is inside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 the critical section</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signal(</w:t>
      </w:r>
      <w:proofErr w:type="spellStart"/>
      <w:proofErr w:type="gramEnd"/>
      <w:r w:rsidRPr="0028168C">
        <w:rPr>
          <w:rFonts w:ascii="Consolas" w:eastAsia="Times New Roman" w:hAnsi="Consolas" w:cs="Courier New"/>
          <w:color w:val="273239"/>
          <w:spacing w:val="2"/>
          <w:sz w:val="24"/>
          <w:szCs w:val="24"/>
        </w:rPr>
        <w:t>mutex</w:t>
      </w:r>
      <w:proofErr w:type="spellEnd"/>
      <w:r w:rsidRPr="0028168C">
        <w:rPr>
          <w:rFonts w:ascii="Consolas" w:eastAsia="Times New Roman" w:hAnsi="Consolas" w:cs="Courier New"/>
          <w:color w:val="273239"/>
          <w:spacing w:val="2"/>
          <w:sz w:val="24"/>
          <w:szCs w:val="24"/>
        </w:rPr>
        <w:t xml:space="preserve">);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 current reader performs reading here</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wait(</w:t>
      </w:r>
      <w:proofErr w:type="spellStart"/>
      <w:proofErr w:type="gramEnd"/>
      <w:r w:rsidRPr="0028168C">
        <w:rPr>
          <w:rFonts w:ascii="Consolas" w:eastAsia="Times New Roman" w:hAnsi="Consolas" w:cs="Courier New"/>
          <w:color w:val="273239"/>
          <w:spacing w:val="2"/>
          <w:sz w:val="24"/>
          <w:szCs w:val="24"/>
        </w:rPr>
        <w:t>mutex</w:t>
      </w:r>
      <w:proofErr w:type="spellEnd"/>
      <w:r w:rsidRPr="0028168C">
        <w:rPr>
          <w:rFonts w:ascii="Consolas" w:eastAsia="Times New Roman" w:hAnsi="Consolas" w:cs="Courier New"/>
          <w:color w:val="273239"/>
          <w:spacing w:val="2"/>
          <w:sz w:val="24"/>
          <w:szCs w:val="24"/>
        </w:rPr>
        <w:t>);   // a reader wants to leave</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spellStart"/>
      <w:proofErr w:type="gramStart"/>
      <w:r w:rsidRPr="0028168C">
        <w:rPr>
          <w:rFonts w:ascii="Consolas" w:eastAsia="Times New Roman" w:hAnsi="Consolas" w:cs="Courier New"/>
          <w:color w:val="273239"/>
          <w:spacing w:val="2"/>
          <w:sz w:val="24"/>
          <w:szCs w:val="24"/>
        </w:rPr>
        <w:t>readcnt</w:t>
      </w:r>
      <w:proofErr w:type="spellEnd"/>
      <w:r w:rsidRPr="0028168C">
        <w:rPr>
          <w:rFonts w:ascii="Consolas" w:eastAsia="Times New Roman" w:hAnsi="Consolas" w:cs="Courier New"/>
          <w:color w:val="273239"/>
          <w:spacing w:val="2"/>
          <w:sz w:val="24"/>
          <w:szCs w:val="24"/>
        </w:rPr>
        <w:t>--</w:t>
      </w:r>
      <w:proofErr w:type="gramEnd"/>
      <w:r w:rsidRPr="0028168C">
        <w:rPr>
          <w:rFonts w:ascii="Consolas" w:eastAsia="Times New Roman" w:hAnsi="Consolas" w:cs="Courier New"/>
          <w:color w:val="273239"/>
          <w:spacing w:val="2"/>
          <w:sz w:val="24"/>
          <w:szCs w:val="24"/>
        </w:rPr>
        <w:t>;</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 that is, no reader is left in the critical section,</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if</w:t>
      </w:r>
      <w:proofErr w:type="gramEnd"/>
      <w:r w:rsidRPr="0028168C">
        <w:rPr>
          <w:rFonts w:ascii="Consolas" w:eastAsia="Times New Roman" w:hAnsi="Consolas" w:cs="Courier New"/>
          <w:color w:val="273239"/>
          <w:spacing w:val="2"/>
          <w:sz w:val="24"/>
          <w:szCs w:val="24"/>
        </w:rPr>
        <w:t xml:space="preserve"> (</w:t>
      </w:r>
      <w:proofErr w:type="spellStart"/>
      <w:r w:rsidRPr="0028168C">
        <w:rPr>
          <w:rFonts w:ascii="Consolas" w:eastAsia="Times New Roman" w:hAnsi="Consolas" w:cs="Courier New"/>
          <w:color w:val="273239"/>
          <w:spacing w:val="2"/>
          <w:sz w:val="24"/>
          <w:szCs w:val="24"/>
        </w:rPr>
        <w:t>readcnt</w:t>
      </w:r>
      <w:proofErr w:type="spellEnd"/>
      <w:r w:rsidRPr="0028168C">
        <w:rPr>
          <w:rFonts w:ascii="Consolas" w:eastAsia="Times New Roman" w:hAnsi="Consolas" w:cs="Courier New"/>
          <w:color w:val="273239"/>
          <w:spacing w:val="2"/>
          <w:sz w:val="24"/>
          <w:szCs w:val="24"/>
        </w:rPr>
        <w:t xml:space="preserve"> == 0) </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signal(</w:t>
      </w:r>
      <w:proofErr w:type="spellStart"/>
      <w:proofErr w:type="gramEnd"/>
      <w:r w:rsidRPr="0028168C">
        <w:rPr>
          <w:rFonts w:ascii="Consolas" w:eastAsia="Times New Roman" w:hAnsi="Consolas" w:cs="Courier New"/>
          <w:color w:val="273239"/>
          <w:spacing w:val="2"/>
          <w:sz w:val="24"/>
          <w:szCs w:val="24"/>
        </w:rPr>
        <w:t>wrt</w:t>
      </w:r>
      <w:proofErr w:type="spellEnd"/>
      <w:r w:rsidRPr="0028168C">
        <w:rPr>
          <w:rFonts w:ascii="Consolas" w:eastAsia="Times New Roman" w:hAnsi="Consolas" w:cs="Courier New"/>
          <w:color w:val="273239"/>
          <w:spacing w:val="2"/>
          <w:sz w:val="24"/>
          <w:szCs w:val="24"/>
        </w:rPr>
        <w:t>);         // writers can enter</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signal(</w:t>
      </w:r>
      <w:proofErr w:type="spellStart"/>
      <w:proofErr w:type="gramEnd"/>
      <w:r w:rsidRPr="0028168C">
        <w:rPr>
          <w:rFonts w:ascii="Consolas" w:eastAsia="Times New Roman" w:hAnsi="Consolas" w:cs="Courier New"/>
          <w:color w:val="273239"/>
          <w:spacing w:val="2"/>
          <w:sz w:val="24"/>
          <w:szCs w:val="24"/>
        </w:rPr>
        <w:t>mutex</w:t>
      </w:r>
      <w:proofErr w:type="spellEnd"/>
      <w:r w:rsidRPr="0028168C">
        <w:rPr>
          <w:rFonts w:ascii="Consolas" w:eastAsia="Times New Roman" w:hAnsi="Consolas" w:cs="Courier New"/>
          <w:color w:val="273239"/>
          <w:spacing w:val="2"/>
          <w:sz w:val="24"/>
          <w:szCs w:val="24"/>
        </w:rPr>
        <w:t>); // reader leaves</w:t>
      </w:r>
    </w:p>
    <w:p w:rsidR="0028168C" w:rsidRPr="0028168C" w:rsidRDefault="0028168C" w:rsidP="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8168C">
        <w:rPr>
          <w:rFonts w:ascii="Consolas" w:eastAsia="Times New Roman" w:hAnsi="Consolas" w:cs="Courier New"/>
          <w:color w:val="273239"/>
          <w:spacing w:val="2"/>
          <w:sz w:val="24"/>
          <w:szCs w:val="24"/>
        </w:rPr>
        <w:t xml:space="preserve">} </w:t>
      </w:r>
      <w:proofErr w:type="gramStart"/>
      <w:r w:rsidRPr="0028168C">
        <w:rPr>
          <w:rFonts w:ascii="Consolas" w:eastAsia="Times New Roman" w:hAnsi="Consolas" w:cs="Courier New"/>
          <w:color w:val="273239"/>
          <w:spacing w:val="2"/>
          <w:sz w:val="24"/>
          <w:szCs w:val="24"/>
        </w:rPr>
        <w:t>while(</w:t>
      </w:r>
      <w:proofErr w:type="gramEnd"/>
      <w:r w:rsidRPr="0028168C">
        <w:rPr>
          <w:rFonts w:ascii="Consolas" w:eastAsia="Times New Roman" w:hAnsi="Consolas" w:cs="Courier New"/>
          <w:color w:val="273239"/>
          <w:spacing w:val="2"/>
          <w:sz w:val="24"/>
          <w:szCs w:val="24"/>
        </w:rPr>
        <w:t>true);</w:t>
      </w:r>
    </w:p>
    <w:p w:rsidR="0028168C" w:rsidRPr="0028168C" w:rsidRDefault="0028168C" w:rsidP="0028168C">
      <w:pPr>
        <w:shd w:val="clear" w:color="auto" w:fill="FFFFFF"/>
        <w:spacing w:after="0" w:line="240" w:lineRule="auto"/>
        <w:textAlignment w:val="baseline"/>
        <w:rPr>
          <w:rFonts w:ascii="Arial" w:eastAsia="Times New Roman" w:hAnsi="Arial" w:cs="Arial"/>
          <w:color w:val="273239"/>
          <w:spacing w:val="2"/>
          <w:sz w:val="26"/>
          <w:szCs w:val="26"/>
        </w:rPr>
      </w:pPr>
      <w:r w:rsidRPr="0028168C">
        <w:rPr>
          <w:rFonts w:ascii="Arial" w:eastAsia="Times New Roman" w:hAnsi="Arial" w:cs="Arial"/>
          <w:color w:val="273239"/>
          <w:spacing w:val="2"/>
          <w:sz w:val="26"/>
          <w:szCs w:val="26"/>
        </w:rPr>
        <w:t xml:space="preserve">Thus, the semaphore </w:t>
      </w:r>
      <w:proofErr w:type="gramStart"/>
      <w:r w:rsidRPr="0028168C">
        <w:rPr>
          <w:rFonts w:ascii="Arial" w:eastAsia="Times New Roman" w:hAnsi="Arial" w:cs="Arial"/>
          <w:color w:val="273239"/>
          <w:spacing w:val="2"/>
          <w:sz w:val="26"/>
          <w:szCs w:val="26"/>
        </w:rPr>
        <w:t>‘</w:t>
      </w:r>
      <w:proofErr w:type="spellStart"/>
      <w:r w:rsidRPr="0028168C">
        <w:rPr>
          <w:rFonts w:ascii="Arial" w:eastAsia="Times New Roman" w:hAnsi="Arial" w:cs="Arial"/>
          <w:b/>
          <w:bCs/>
          <w:color w:val="273239"/>
          <w:spacing w:val="2"/>
          <w:sz w:val="26"/>
          <w:szCs w:val="26"/>
          <w:bdr w:val="none" w:sz="0" w:space="0" w:color="auto" w:frame="1"/>
        </w:rPr>
        <w:t>wrt</w:t>
      </w:r>
      <w:proofErr w:type="spellEnd"/>
      <w:r w:rsidRPr="0028168C">
        <w:rPr>
          <w:rFonts w:ascii="Arial" w:eastAsia="Times New Roman" w:hAnsi="Arial" w:cs="Arial"/>
          <w:color w:val="273239"/>
          <w:spacing w:val="2"/>
          <w:sz w:val="26"/>
          <w:szCs w:val="26"/>
        </w:rPr>
        <w:t>‘ is</w:t>
      </w:r>
      <w:proofErr w:type="gramEnd"/>
      <w:r w:rsidRPr="0028168C">
        <w:rPr>
          <w:rFonts w:ascii="Arial" w:eastAsia="Times New Roman" w:hAnsi="Arial" w:cs="Arial"/>
          <w:color w:val="273239"/>
          <w:spacing w:val="2"/>
          <w:sz w:val="26"/>
          <w:szCs w:val="26"/>
        </w:rPr>
        <w:t xml:space="preserve"> queued on both readers and writers in a manner such that preference is given to readers if writers are also there. Thus, no reader is waiting simply because a writer has requested to enter the critical section. </w:t>
      </w:r>
    </w:p>
    <w:p w:rsidR="0028168C" w:rsidRDefault="0028168C" w:rsidP="0028168C">
      <w:pPr>
        <w:shd w:val="clear" w:color="auto" w:fill="FFFFFF"/>
        <w:spacing w:after="150" w:line="240" w:lineRule="auto"/>
        <w:textAlignment w:val="baseline"/>
        <w:rPr>
          <w:rFonts w:ascii="Arial" w:eastAsia="Times New Roman" w:hAnsi="Arial" w:cs="Arial"/>
          <w:color w:val="273239"/>
          <w:spacing w:val="2"/>
          <w:sz w:val="26"/>
          <w:szCs w:val="26"/>
        </w:rPr>
      </w:pPr>
    </w:p>
    <w:p w:rsidR="004939D6" w:rsidRDefault="004939D6" w:rsidP="0028168C">
      <w:pPr>
        <w:shd w:val="clear" w:color="auto" w:fill="FFFFFF"/>
        <w:spacing w:after="150" w:line="240" w:lineRule="auto"/>
        <w:textAlignment w:val="baseline"/>
      </w:pPr>
    </w:p>
    <w:p w:rsidR="004939D6" w:rsidRDefault="004939D6" w:rsidP="0028168C">
      <w:pPr>
        <w:shd w:val="clear" w:color="auto" w:fill="FFFFFF"/>
        <w:spacing w:after="150" w:line="240" w:lineRule="auto"/>
        <w:textAlignment w:val="baseline"/>
        <w:rPr>
          <w:rFonts w:ascii="Arial" w:eastAsia="Times New Roman" w:hAnsi="Arial" w:cs="Arial"/>
          <w:color w:val="273239"/>
          <w:spacing w:val="2"/>
          <w:sz w:val="26"/>
          <w:szCs w:val="26"/>
        </w:rPr>
      </w:pPr>
      <w:hyperlink r:id="rId11" w:history="1">
        <w:r w:rsidRPr="005F71E7">
          <w:rPr>
            <w:rStyle w:val="Hyperlink"/>
            <w:rFonts w:ascii="Arial" w:eastAsia="Times New Roman" w:hAnsi="Arial" w:cs="Arial"/>
            <w:spacing w:val="2"/>
            <w:sz w:val="26"/>
            <w:szCs w:val="26"/>
          </w:rPr>
          <w:t>https://www.studytonight.com/operating-system/readers-writer-problem</w:t>
        </w:r>
      </w:hyperlink>
      <w:r>
        <w:rPr>
          <w:rFonts w:ascii="Arial" w:eastAsia="Times New Roman" w:hAnsi="Arial" w:cs="Arial"/>
          <w:color w:val="273239"/>
          <w:spacing w:val="2"/>
          <w:sz w:val="26"/>
          <w:szCs w:val="26"/>
        </w:rPr>
        <w:t xml:space="preserve"> .... Last visited: April 10</w:t>
      </w:r>
      <w:proofErr w:type="gramStart"/>
      <w:r>
        <w:rPr>
          <w:rFonts w:ascii="Arial" w:eastAsia="Times New Roman" w:hAnsi="Arial" w:cs="Arial"/>
          <w:color w:val="273239"/>
          <w:spacing w:val="2"/>
          <w:sz w:val="26"/>
          <w:szCs w:val="26"/>
        </w:rPr>
        <w:t>,2022</w:t>
      </w:r>
      <w:proofErr w:type="gramEnd"/>
    </w:p>
    <w:p w:rsidR="004939D6" w:rsidRDefault="004939D6" w:rsidP="004939D6">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The Problem Statement</w:t>
      </w:r>
    </w:p>
    <w:p w:rsidR="004939D6" w:rsidRDefault="004939D6" w:rsidP="004939D6">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There is a shared resource which should be accessed by multiple processes. There are two types of processes in this context. They are </w:t>
      </w:r>
      <w:r>
        <w:rPr>
          <w:rFonts w:ascii="Segoe UI" w:hAnsi="Segoe UI" w:cs="Segoe UI"/>
          <w:b/>
          <w:bCs/>
          <w:color w:val="212529"/>
          <w:sz w:val="30"/>
          <w:szCs w:val="30"/>
        </w:rPr>
        <w:t>reader</w:t>
      </w:r>
      <w:r>
        <w:rPr>
          <w:rFonts w:ascii="Segoe UI" w:hAnsi="Segoe UI" w:cs="Segoe UI"/>
          <w:color w:val="212529"/>
          <w:sz w:val="30"/>
          <w:szCs w:val="30"/>
        </w:rPr>
        <w:t> and </w:t>
      </w:r>
      <w:r>
        <w:rPr>
          <w:rFonts w:ascii="Segoe UI" w:hAnsi="Segoe UI" w:cs="Segoe UI"/>
          <w:b/>
          <w:bCs/>
          <w:color w:val="212529"/>
          <w:sz w:val="30"/>
          <w:szCs w:val="30"/>
        </w:rPr>
        <w:t>writer</w:t>
      </w:r>
      <w:r>
        <w:rPr>
          <w:rFonts w:ascii="Segoe UI" w:hAnsi="Segoe UI" w:cs="Segoe UI"/>
          <w:color w:val="212529"/>
          <w:sz w:val="30"/>
          <w:szCs w:val="30"/>
        </w:rPr>
        <w:t>. Any number of </w:t>
      </w:r>
      <w:r>
        <w:rPr>
          <w:rFonts w:ascii="Segoe UI" w:hAnsi="Segoe UI" w:cs="Segoe UI"/>
          <w:b/>
          <w:bCs/>
          <w:color w:val="212529"/>
          <w:sz w:val="30"/>
          <w:szCs w:val="30"/>
        </w:rPr>
        <w:t>readers</w:t>
      </w:r>
      <w:r>
        <w:rPr>
          <w:rFonts w:ascii="Segoe UI" w:hAnsi="Segoe UI" w:cs="Segoe UI"/>
          <w:color w:val="212529"/>
          <w:sz w:val="30"/>
          <w:szCs w:val="30"/>
        </w:rPr>
        <w:t> can read from the shared resource simultaneously, but only one </w:t>
      </w:r>
      <w:r>
        <w:rPr>
          <w:rFonts w:ascii="Segoe UI" w:hAnsi="Segoe UI" w:cs="Segoe UI"/>
          <w:b/>
          <w:bCs/>
          <w:color w:val="212529"/>
          <w:sz w:val="30"/>
          <w:szCs w:val="30"/>
        </w:rPr>
        <w:t>writer</w:t>
      </w:r>
      <w:r>
        <w:rPr>
          <w:rFonts w:ascii="Segoe UI" w:hAnsi="Segoe UI" w:cs="Segoe UI"/>
          <w:color w:val="212529"/>
          <w:sz w:val="30"/>
          <w:szCs w:val="30"/>
        </w:rPr>
        <w:t> can write to the shared resource. When a </w:t>
      </w:r>
      <w:r>
        <w:rPr>
          <w:rFonts w:ascii="Segoe UI" w:hAnsi="Segoe UI" w:cs="Segoe UI"/>
          <w:b/>
          <w:bCs/>
          <w:color w:val="212529"/>
          <w:sz w:val="30"/>
          <w:szCs w:val="30"/>
        </w:rPr>
        <w:t>writer</w:t>
      </w:r>
      <w:r>
        <w:rPr>
          <w:rFonts w:ascii="Segoe UI" w:hAnsi="Segoe UI" w:cs="Segoe UI"/>
          <w:color w:val="212529"/>
          <w:sz w:val="30"/>
          <w:szCs w:val="30"/>
        </w:rPr>
        <w:t> is writing data to the resource, no other process can access the resource. A </w:t>
      </w:r>
      <w:r>
        <w:rPr>
          <w:rFonts w:ascii="Segoe UI" w:hAnsi="Segoe UI" w:cs="Segoe UI"/>
          <w:b/>
          <w:bCs/>
          <w:color w:val="212529"/>
          <w:sz w:val="30"/>
          <w:szCs w:val="30"/>
        </w:rPr>
        <w:t>writer</w:t>
      </w:r>
      <w:r>
        <w:rPr>
          <w:rFonts w:ascii="Segoe UI" w:hAnsi="Segoe UI" w:cs="Segoe UI"/>
          <w:color w:val="212529"/>
          <w:sz w:val="30"/>
          <w:szCs w:val="30"/>
        </w:rPr>
        <w:t xml:space="preserve"> cannot write to the resource if there are </w:t>
      </w:r>
      <w:proofErr w:type="spellStart"/>
      <w:proofErr w:type="gramStart"/>
      <w:r>
        <w:rPr>
          <w:rFonts w:ascii="Segoe UI" w:hAnsi="Segoe UI" w:cs="Segoe UI"/>
          <w:color w:val="212529"/>
          <w:sz w:val="30"/>
          <w:szCs w:val="30"/>
        </w:rPr>
        <w:t>non</w:t>
      </w:r>
      <w:proofErr w:type="gramEnd"/>
      <w:r>
        <w:rPr>
          <w:rFonts w:ascii="Segoe UI" w:hAnsi="Segoe UI" w:cs="Segoe UI"/>
          <w:color w:val="212529"/>
          <w:sz w:val="30"/>
          <w:szCs w:val="30"/>
        </w:rPr>
        <w:t xml:space="preserve"> zero</w:t>
      </w:r>
      <w:proofErr w:type="spellEnd"/>
      <w:r>
        <w:rPr>
          <w:rFonts w:ascii="Segoe UI" w:hAnsi="Segoe UI" w:cs="Segoe UI"/>
          <w:color w:val="212529"/>
          <w:sz w:val="30"/>
          <w:szCs w:val="30"/>
        </w:rPr>
        <w:t xml:space="preserve"> number of readers accessing the resource at that time.</w:t>
      </w:r>
    </w:p>
    <w:p w:rsidR="004939D6" w:rsidRDefault="004939D6" w:rsidP="004939D6">
      <w:pPr>
        <w:spacing w:before="375" w:after="375"/>
        <w:rPr>
          <w:rFonts w:ascii="Times New Roman" w:hAnsi="Times New Roman" w:cs="Times New Roman"/>
          <w:sz w:val="24"/>
          <w:szCs w:val="24"/>
        </w:rPr>
      </w:pPr>
      <w:r>
        <w:pict>
          <v:rect id="_x0000_i1025" style="width:0;height:.75pt" o:hralign="center" o:hrstd="t" o:hrnoshade="t" o:hr="t" fillcolor="#212529" stroked="f"/>
        </w:pict>
      </w:r>
    </w:p>
    <w:p w:rsidR="004939D6" w:rsidRDefault="004939D6" w:rsidP="004939D6">
      <w:pPr>
        <w:pStyle w:val="Heading2"/>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The Solution</w:t>
      </w:r>
    </w:p>
    <w:p w:rsidR="004939D6" w:rsidRDefault="004939D6" w:rsidP="004939D6">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From the above problem statement, it is evident that readers have higher priority than writer. If a writer wants to write to the resource, it must wait until there are no readers currently accessing that resource.</w:t>
      </w:r>
    </w:p>
    <w:p w:rsidR="004939D6" w:rsidRDefault="004939D6" w:rsidP="004939D6">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Here, we use one </w:t>
      </w:r>
      <w:proofErr w:type="spellStart"/>
      <w:r>
        <w:rPr>
          <w:rFonts w:ascii="Segoe UI" w:hAnsi="Segoe UI" w:cs="Segoe UI"/>
          <w:b/>
          <w:bCs/>
          <w:color w:val="212529"/>
          <w:sz w:val="30"/>
          <w:szCs w:val="30"/>
        </w:rPr>
        <w:t>mutex</w:t>
      </w:r>
      <w:proofErr w:type="spellEnd"/>
      <w:r>
        <w:rPr>
          <w:rFonts w:ascii="Segoe UI" w:hAnsi="Segoe UI" w:cs="Segoe UI"/>
          <w:color w:val="212529"/>
          <w:sz w:val="30"/>
          <w:szCs w:val="30"/>
        </w:rPr>
        <w:t> </w:t>
      </w:r>
      <w:r>
        <w:rPr>
          <w:rStyle w:val="HTMLCode"/>
          <w:rFonts w:ascii="var(--bs-font-monospace)" w:hAnsi="var(--bs-font-monospace)"/>
          <w:color w:val="D63384"/>
          <w:sz w:val="26"/>
          <w:szCs w:val="26"/>
        </w:rPr>
        <w:t>m</w:t>
      </w:r>
      <w:r>
        <w:rPr>
          <w:rFonts w:ascii="Segoe UI" w:hAnsi="Segoe UI" w:cs="Segoe UI"/>
          <w:color w:val="212529"/>
          <w:sz w:val="30"/>
          <w:szCs w:val="30"/>
        </w:rPr>
        <w:t> and a </w:t>
      </w:r>
      <w:r>
        <w:rPr>
          <w:rFonts w:ascii="Segoe UI" w:hAnsi="Segoe UI" w:cs="Segoe UI"/>
          <w:b/>
          <w:bCs/>
          <w:color w:val="212529"/>
          <w:sz w:val="30"/>
          <w:szCs w:val="30"/>
        </w:rPr>
        <w:t>semaphore</w:t>
      </w:r>
      <w:r>
        <w:rPr>
          <w:rFonts w:ascii="Segoe UI" w:hAnsi="Segoe UI" w:cs="Segoe UI"/>
          <w:color w:val="212529"/>
          <w:sz w:val="30"/>
          <w:szCs w:val="30"/>
        </w:rPr>
        <w:t> </w:t>
      </w:r>
      <w:r>
        <w:rPr>
          <w:rStyle w:val="HTMLCode"/>
          <w:rFonts w:ascii="var(--bs-font-monospace)" w:hAnsi="var(--bs-font-monospace)"/>
          <w:color w:val="D63384"/>
          <w:sz w:val="26"/>
          <w:szCs w:val="26"/>
        </w:rPr>
        <w:t>w</w:t>
      </w:r>
      <w:r>
        <w:rPr>
          <w:rFonts w:ascii="Segoe UI" w:hAnsi="Segoe UI" w:cs="Segoe UI"/>
          <w:color w:val="212529"/>
          <w:sz w:val="30"/>
          <w:szCs w:val="30"/>
        </w:rPr>
        <w:t>. An integer variable </w:t>
      </w:r>
      <w:proofErr w:type="spellStart"/>
      <w:r>
        <w:rPr>
          <w:rStyle w:val="HTMLCode"/>
          <w:rFonts w:ascii="var(--bs-font-monospace)" w:hAnsi="var(--bs-font-monospace)"/>
          <w:color w:val="D63384"/>
          <w:sz w:val="26"/>
          <w:szCs w:val="26"/>
        </w:rPr>
        <w:t>read_count</w:t>
      </w:r>
      <w:proofErr w:type="spellEnd"/>
      <w:r>
        <w:rPr>
          <w:rFonts w:ascii="Segoe UI" w:hAnsi="Segoe UI" w:cs="Segoe UI"/>
          <w:color w:val="212529"/>
          <w:sz w:val="30"/>
          <w:szCs w:val="30"/>
        </w:rPr>
        <w:t> is used to maintain the number of readers currently accessing the resource. The variable </w:t>
      </w:r>
      <w:proofErr w:type="spellStart"/>
      <w:r>
        <w:rPr>
          <w:rStyle w:val="HTMLCode"/>
          <w:rFonts w:ascii="var(--bs-font-monospace)" w:hAnsi="var(--bs-font-monospace)"/>
          <w:color w:val="D63384"/>
          <w:sz w:val="26"/>
          <w:szCs w:val="26"/>
        </w:rPr>
        <w:t>read_count</w:t>
      </w:r>
      <w:proofErr w:type="spellEnd"/>
      <w:r>
        <w:rPr>
          <w:rFonts w:ascii="Segoe UI" w:hAnsi="Segoe UI" w:cs="Segoe UI"/>
          <w:color w:val="212529"/>
          <w:sz w:val="30"/>
          <w:szCs w:val="30"/>
        </w:rPr>
        <w:t> is initialized to </w:t>
      </w:r>
      <w:r>
        <w:rPr>
          <w:rStyle w:val="HTMLCode"/>
          <w:rFonts w:ascii="var(--bs-font-monospace)" w:hAnsi="var(--bs-font-monospace)"/>
          <w:color w:val="D63384"/>
          <w:sz w:val="26"/>
          <w:szCs w:val="26"/>
        </w:rPr>
        <w:t>0</w:t>
      </w:r>
      <w:r>
        <w:rPr>
          <w:rFonts w:ascii="Segoe UI" w:hAnsi="Segoe UI" w:cs="Segoe UI"/>
          <w:color w:val="212529"/>
          <w:sz w:val="30"/>
          <w:szCs w:val="30"/>
        </w:rPr>
        <w:t>. A value of </w:t>
      </w:r>
      <w:r>
        <w:rPr>
          <w:rStyle w:val="HTMLCode"/>
          <w:rFonts w:ascii="var(--bs-font-monospace)" w:hAnsi="var(--bs-font-monospace)"/>
          <w:color w:val="D63384"/>
          <w:sz w:val="26"/>
          <w:szCs w:val="26"/>
        </w:rPr>
        <w:t>1</w:t>
      </w:r>
      <w:r>
        <w:rPr>
          <w:rFonts w:ascii="Segoe UI" w:hAnsi="Segoe UI" w:cs="Segoe UI"/>
          <w:color w:val="212529"/>
          <w:sz w:val="30"/>
          <w:szCs w:val="30"/>
        </w:rPr>
        <w:t> is given initially to </w:t>
      </w:r>
      <w:r>
        <w:rPr>
          <w:rStyle w:val="HTMLCode"/>
          <w:rFonts w:ascii="var(--bs-font-monospace)" w:hAnsi="var(--bs-font-monospace)"/>
          <w:color w:val="D63384"/>
          <w:sz w:val="26"/>
          <w:szCs w:val="26"/>
        </w:rPr>
        <w:t>m</w:t>
      </w:r>
      <w:r>
        <w:rPr>
          <w:rFonts w:ascii="Segoe UI" w:hAnsi="Segoe UI" w:cs="Segoe UI"/>
          <w:color w:val="212529"/>
          <w:sz w:val="30"/>
          <w:szCs w:val="30"/>
        </w:rPr>
        <w:t> and </w:t>
      </w:r>
      <w:r>
        <w:rPr>
          <w:rStyle w:val="HTMLCode"/>
          <w:rFonts w:ascii="var(--bs-font-monospace)" w:hAnsi="var(--bs-font-monospace)"/>
          <w:color w:val="D63384"/>
          <w:sz w:val="26"/>
          <w:szCs w:val="26"/>
        </w:rPr>
        <w:t>w</w:t>
      </w:r>
      <w:r>
        <w:rPr>
          <w:rFonts w:ascii="Segoe UI" w:hAnsi="Segoe UI" w:cs="Segoe UI"/>
          <w:color w:val="212529"/>
          <w:sz w:val="30"/>
          <w:szCs w:val="30"/>
        </w:rPr>
        <w:t>.</w:t>
      </w:r>
    </w:p>
    <w:p w:rsidR="004939D6" w:rsidRDefault="004939D6" w:rsidP="004939D6">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Instead of having the process to acquire lock on the shared resource, we use the </w:t>
      </w:r>
      <w:proofErr w:type="spellStart"/>
      <w:r>
        <w:rPr>
          <w:rFonts w:ascii="Segoe UI" w:hAnsi="Segoe UI" w:cs="Segoe UI"/>
          <w:color w:val="212529"/>
          <w:sz w:val="30"/>
          <w:szCs w:val="30"/>
        </w:rPr>
        <w:t>mutex</w:t>
      </w:r>
      <w:proofErr w:type="spellEnd"/>
      <w:r>
        <w:rPr>
          <w:rFonts w:ascii="Segoe UI" w:hAnsi="Segoe UI" w:cs="Segoe UI"/>
          <w:color w:val="212529"/>
          <w:sz w:val="30"/>
          <w:szCs w:val="30"/>
        </w:rPr>
        <w:t> </w:t>
      </w:r>
      <w:r>
        <w:rPr>
          <w:rStyle w:val="HTMLCode"/>
          <w:rFonts w:ascii="var(--bs-font-monospace)" w:hAnsi="var(--bs-font-monospace)"/>
          <w:color w:val="D63384"/>
          <w:sz w:val="26"/>
          <w:szCs w:val="26"/>
        </w:rPr>
        <w:t>m</w:t>
      </w:r>
      <w:r>
        <w:rPr>
          <w:rFonts w:ascii="Segoe UI" w:hAnsi="Segoe UI" w:cs="Segoe UI"/>
          <w:color w:val="212529"/>
          <w:sz w:val="30"/>
          <w:szCs w:val="30"/>
        </w:rPr>
        <w:t> to make the process to acquire and release lock whenever it is updating the </w:t>
      </w:r>
      <w:proofErr w:type="spellStart"/>
      <w:r>
        <w:rPr>
          <w:rStyle w:val="HTMLCode"/>
          <w:rFonts w:ascii="var(--bs-font-monospace)" w:hAnsi="var(--bs-font-monospace)"/>
          <w:color w:val="D63384"/>
          <w:sz w:val="26"/>
          <w:szCs w:val="26"/>
        </w:rPr>
        <w:t>read_count</w:t>
      </w:r>
      <w:proofErr w:type="spellEnd"/>
      <w:r>
        <w:rPr>
          <w:rFonts w:ascii="Segoe UI" w:hAnsi="Segoe UI" w:cs="Segoe UI"/>
          <w:color w:val="212529"/>
          <w:sz w:val="30"/>
          <w:szCs w:val="30"/>
        </w:rPr>
        <w:t> variable.</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4939D6">
        <w:rPr>
          <w:rFonts w:ascii="Arial" w:eastAsia="Times New Roman" w:hAnsi="Arial" w:cs="Arial"/>
          <w:color w:val="273239"/>
          <w:spacing w:val="2"/>
          <w:sz w:val="26"/>
          <w:szCs w:val="26"/>
        </w:rPr>
        <w:t>while(</w:t>
      </w:r>
      <w:proofErr w:type="gramEnd"/>
      <w:r w:rsidRPr="004939D6">
        <w:rPr>
          <w:rFonts w:ascii="Arial" w:eastAsia="Times New Roman" w:hAnsi="Arial" w:cs="Arial"/>
          <w:color w:val="273239"/>
          <w:spacing w:val="2"/>
          <w:sz w:val="26"/>
          <w:szCs w:val="26"/>
        </w:rPr>
        <w:t xml:space="preserve">TRUE)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gramStart"/>
      <w:r w:rsidRPr="004939D6">
        <w:rPr>
          <w:rFonts w:ascii="Arial" w:eastAsia="Times New Roman" w:hAnsi="Arial" w:cs="Arial"/>
          <w:color w:val="273239"/>
          <w:spacing w:val="2"/>
          <w:sz w:val="26"/>
          <w:szCs w:val="26"/>
        </w:rPr>
        <w:t>wait(</w:t>
      </w:r>
      <w:proofErr w:type="gramEnd"/>
      <w:r w:rsidRPr="004939D6">
        <w:rPr>
          <w:rFonts w:ascii="Arial" w:eastAsia="Times New Roman" w:hAnsi="Arial" w:cs="Arial"/>
          <w:color w:val="273239"/>
          <w:spacing w:val="2"/>
          <w:sz w:val="26"/>
          <w:szCs w:val="26"/>
        </w:rPr>
        <w:t>w);</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lastRenderedPageBreak/>
        <w:t xml:space="preserve">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 perform the write operation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gramStart"/>
      <w:r w:rsidRPr="004939D6">
        <w:rPr>
          <w:rFonts w:ascii="Arial" w:eastAsia="Times New Roman" w:hAnsi="Arial" w:cs="Arial"/>
          <w:color w:val="273239"/>
          <w:spacing w:val="2"/>
          <w:sz w:val="26"/>
          <w:szCs w:val="26"/>
        </w:rPr>
        <w:t>signal(</w:t>
      </w:r>
      <w:proofErr w:type="gramEnd"/>
      <w:r w:rsidRPr="004939D6">
        <w:rPr>
          <w:rFonts w:ascii="Arial" w:eastAsia="Times New Roman" w:hAnsi="Arial" w:cs="Arial"/>
          <w:color w:val="273239"/>
          <w:spacing w:val="2"/>
          <w:sz w:val="26"/>
          <w:szCs w:val="26"/>
        </w:rPr>
        <w:t>w);</w:t>
      </w:r>
    </w:p>
    <w:p w:rsid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w:t>
      </w:r>
    </w:p>
    <w:p w:rsid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p>
    <w:p w:rsid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4939D6">
        <w:rPr>
          <w:rFonts w:ascii="Arial" w:eastAsia="Times New Roman" w:hAnsi="Arial" w:cs="Arial"/>
          <w:color w:val="273239"/>
          <w:spacing w:val="2"/>
          <w:sz w:val="26"/>
          <w:szCs w:val="26"/>
        </w:rPr>
        <w:t>while(</w:t>
      </w:r>
      <w:proofErr w:type="gramEnd"/>
      <w:r w:rsidRPr="004939D6">
        <w:rPr>
          <w:rFonts w:ascii="Arial" w:eastAsia="Times New Roman" w:hAnsi="Arial" w:cs="Arial"/>
          <w:color w:val="273239"/>
          <w:spacing w:val="2"/>
          <w:sz w:val="26"/>
          <w:szCs w:val="26"/>
        </w:rPr>
        <w:t xml:space="preserve">TRUE)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//acquire lock</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gramStart"/>
      <w:r w:rsidRPr="004939D6">
        <w:rPr>
          <w:rFonts w:ascii="Arial" w:eastAsia="Times New Roman" w:hAnsi="Arial" w:cs="Arial"/>
          <w:color w:val="273239"/>
          <w:spacing w:val="2"/>
          <w:sz w:val="26"/>
          <w:szCs w:val="26"/>
        </w:rPr>
        <w:t>wait(</w:t>
      </w:r>
      <w:proofErr w:type="gramEnd"/>
      <w:r w:rsidRPr="004939D6">
        <w:rPr>
          <w:rFonts w:ascii="Arial" w:eastAsia="Times New Roman" w:hAnsi="Arial" w:cs="Arial"/>
          <w:color w:val="273239"/>
          <w:spacing w:val="2"/>
          <w:sz w:val="26"/>
          <w:szCs w:val="26"/>
        </w:rPr>
        <w:t>m);</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spellStart"/>
      <w:proofErr w:type="gramStart"/>
      <w:r w:rsidRPr="004939D6">
        <w:rPr>
          <w:rFonts w:ascii="Arial" w:eastAsia="Times New Roman" w:hAnsi="Arial" w:cs="Arial"/>
          <w:color w:val="273239"/>
          <w:spacing w:val="2"/>
          <w:sz w:val="26"/>
          <w:szCs w:val="26"/>
        </w:rPr>
        <w:t>read_count</w:t>
      </w:r>
      <w:proofErr w:type="spellEnd"/>
      <w:proofErr w:type="gramEnd"/>
      <w:r w:rsidRPr="004939D6">
        <w:rPr>
          <w:rFonts w:ascii="Arial" w:eastAsia="Times New Roman" w:hAnsi="Arial" w:cs="Arial"/>
          <w:color w:val="273239"/>
          <w:spacing w:val="2"/>
          <w:sz w:val="26"/>
          <w:szCs w:val="26"/>
        </w:rPr>
        <w:t>++;</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gramStart"/>
      <w:r w:rsidRPr="004939D6">
        <w:rPr>
          <w:rFonts w:ascii="Arial" w:eastAsia="Times New Roman" w:hAnsi="Arial" w:cs="Arial"/>
          <w:color w:val="273239"/>
          <w:spacing w:val="2"/>
          <w:sz w:val="26"/>
          <w:szCs w:val="26"/>
        </w:rPr>
        <w:t>if(</w:t>
      </w:r>
      <w:proofErr w:type="spellStart"/>
      <w:proofErr w:type="gramEnd"/>
      <w:r w:rsidRPr="004939D6">
        <w:rPr>
          <w:rFonts w:ascii="Arial" w:eastAsia="Times New Roman" w:hAnsi="Arial" w:cs="Arial"/>
          <w:color w:val="273239"/>
          <w:spacing w:val="2"/>
          <w:sz w:val="26"/>
          <w:szCs w:val="26"/>
        </w:rPr>
        <w:t>read_count</w:t>
      </w:r>
      <w:proofErr w:type="spellEnd"/>
      <w:r w:rsidRPr="004939D6">
        <w:rPr>
          <w:rFonts w:ascii="Arial" w:eastAsia="Times New Roman" w:hAnsi="Arial" w:cs="Arial"/>
          <w:color w:val="273239"/>
          <w:spacing w:val="2"/>
          <w:sz w:val="26"/>
          <w:szCs w:val="26"/>
        </w:rPr>
        <w:t xml:space="preserve"> == 1)</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gramStart"/>
      <w:r w:rsidRPr="004939D6">
        <w:rPr>
          <w:rFonts w:ascii="Arial" w:eastAsia="Times New Roman" w:hAnsi="Arial" w:cs="Arial"/>
          <w:color w:val="273239"/>
          <w:spacing w:val="2"/>
          <w:sz w:val="26"/>
          <w:szCs w:val="26"/>
        </w:rPr>
        <w:t>wait(</w:t>
      </w:r>
      <w:proofErr w:type="gramEnd"/>
      <w:r w:rsidRPr="004939D6">
        <w:rPr>
          <w:rFonts w:ascii="Arial" w:eastAsia="Times New Roman" w:hAnsi="Arial" w:cs="Arial"/>
          <w:color w:val="273239"/>
          <w:spacing w:val="2"/>
          <w:sz w:val="26"/>
          <w:szCs w:val="26"/>
        </w:rPr>
        <w:t>w);</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//release lock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gramStart"/>
      <w:r w:rsidRPr="004939D6">
        <w:rPr>
          <w:rFonts w:ascii="Arial" w:eastAsia="Times New Roman" w:hAnsi="Arial" w:cs="Arial"/>
          <w:color w:val="273239"/>
          <w:spacing w:val="2"/>
          <w:sz w:val="26"/>
          <w:szCs w:val="26"/>
        </w:rPr>
        <w:t>signal(</w:t>
      </w:r>
      <w:proofErr w:type="gramEnd"/>
      <w:r w:rsidRPr="004939D6">
        <w:rPr>
          <w:rFonts w:ascii="Arial" w:eastAsia="Times New Roman" w:hAnsi="Arial" w:cs="Arial"/>
          <w:color w:val="273239"/>
          <w:spacing w:val="2"/>
          <w:sz w:val="26"/>
          <w:szCs w:val="26"/>
        </w:rPr>
        <w:t xml:space="preserve">m);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 perform the reading operation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 acquire lock</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gramStart"/>
      <w:r w:rsidRPr="004939D6">
        <w:rPr>
          <w:rFonts w:ascii="Arial" w:eastAsia="Times New Roman" w:hAnsi="Arial" w:cs="Arial"/>
          <w:color w:val="273239"/>
          <w:spacing w:val="2"/>
          <w:sz w:val="26"/>
          <w:szCs w:val="26"/>
        </w:rPr>
        <w:t>wait(</w:t>
      </w:r>
      <w:proofErr w:type="gramEnd"/>
      <w:r w:rsidRPr="004939D6">
        <w:rPr>
          <w:rFonts w:ascii="Arial" w:eastAsia="Times New Roman" w:hAnsi="Arial" w:cs="Arial"/>
          <w:color w:val="273239"/>
          <w:spacing w:val="2"/>
          <w:sz w:val="26"/>
          <w:szCs w:val="26"/>
        </w:rPr>
        <w:t xml:space="preserve">m);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spellStart"/>
      <w:proofErr w:type="gramStart"/>
      <w:r w:rsidRPr="004939D6">
        <w:rPr>
          <w:rFonts w:ascii="Arial" w:eastAsia="Times New Roman" w:hAnsi="Arial" w:cs="Arial"/>
          <w:color w:val="273239"/>
          <w:spacing w:val="2"/>
          <w:sz w:val="26"/>
          <w:szCs w:val="26"/>
        </w:rPr>
        <w:t>read_count</w:t>
      </w:r>
      <w:proofErr w:type="spellEnd"/>
      <w:r w:rsidRPr="004939D6">
        <w:rPr>
          <w:rFonts w:ascii="Arial" w:eastAsia="Times New Roman" w:hAnsi="Arial" w:cs="Arial"/>
          <w:color w:val="273239"/>
          <w:spacing w:val="2"/>
          <w:sz w:val="26"/>
          <w:szCs w:val="26"/>
        </w:rPr>
        <w:t>--</w:t>
      </w:r>
      <w:proofErr w:type="gramEnd"/>
      <w:r w:rsidRPr="004939D6">
        <w:rPr>
          <w:rFonts w:ascii="Arial" w:eastAsia="Times New Roman" w:hAnsi="Arial" w:cs="Arial"/>
          <w:color w:val="273239"/>
          <w:spacing w:val="2"/>
          <w:sz w:val="26"/>
          <w:szCs w:val="26"/>
        </w:rPr>
        <w:t>;</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gramStart"/>
      <w:r w:rsidRPr="004939D6">
        <w:rPr>
          <w:rFonts w:ascii="Arial" w:eastAsia="Times New Roman" w:hAnsi="Arial" w:cs="Arial"/>
          <w:color w:val="273239"/>
          <w:spacing w:val="2"/>
          <w:sz w:val="26"/>
          <w:szCs w:val="26"/>
        </w:rPr>
        <w:t>if(</w:t>
      </w:r>
      <w:proofErr w:type="spellStart"/>
      <w:proofErr w:type="gramEnd"/>
      <w:r w:rsidRPr="004939D6">
        <w:rPr>
          <w:rFonts w:ascii="Arial" w:eastAsia="Times New Roman" w:hAnsi="Arial" w:cs="Arial"/>
          <w:color w:val="273239"/>
          <w:spacing w:val="2"/>
          <w:sz w:val="26"/>
          <w:szCs w:val="26"/>
        </w:rPr>
        <w:t>read_count</w:t>
      </w:r>
      <w:proofErr w:type="spellEnd"/>
      <w:r w:rsidRPr="004939D6">
        <w:rPr>
          <w:rFonts w:ascii="Arial" w:eastAsia="Times New Roman" w:hAnsi="Arial" w:cs="Arial"/>
          <w:color w:val="273239"/>
          <w:spacing w:val="2"/>
          <w:sz w:val="26"/>
          <w:szCs w:val="26"/>
        </w:rPr>
        <w:t xml:space="preserve"> == 0)</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gramStart"/>
      <w:r w:rsidRPr="004939D6">
        <w:rPr>
          <w:rFonts w:ascii="Arial" w:eastAsia="Times New Roman" w:hAnsi="Arial" w:cs="Arial"/>
          <w:color w:val="273239"/>
          <w:spacing w:val="2"/>
          <w:sz w:val="26"/>
          <w:szCs w:val="26"/>
        </w:rPr>
        <w:t>signal(</w:t>
      </w:r>
      <w:proofErr w:type="gramEnd"/>
      <w:r w:rsidRPr="004939D6">
        <w:rPr>
          <w:rFonts w:ascii="Arial" w:eastAsia="Times New Roman" w:hAnsi="Arial" w:cs="Arial"/>
          <w:color w:val="273239"/>
          <w:spacing w:val="2"/>
          <w:sz w:val="26"/>
          <w:szCs w:val="26"/>
        </w:rPr>
        <w:t>w);</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 release lock</w:t>
      </w:r>
    </w:p>
    <w:p w:rsidR="004939D6" w:rsidRPr="004939D6"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 xml:space="preserve">    </w:t>
      </w:r>
      <w:proofErr w:type="gramStart"/>
      <w:r w:rsidRPr="004939D6">
        <w:rPr>
          <w:rFonts w:ascii="Arial" w:eastAsia="Times New Roman" w:hAnsi="Arial" w:cs="Arial"/>
          <w:color w:val="273239"/>
          <w:spacing w:val="2"/>
          <w:sz w:val="26"/>
          <w:szCs w:val="26"/>
        </w:rPr>
        <w:t>signal(</w:t>
      </w:r>
      <w:proofErr w:type="gramEnd"/>
      <w:r w:rsidRPr="004939D6">
        <w:rPr>
          <w:rFonts w:ascii="Arial" w:eastAsia="Times New Roman" w:hAnsi="Arial" w:cs="Arial"/>
          <w:color w:val="273239"/>
          <w:spacing w:val="2"/>
          <w:sz w:val="26"/>
          <w:szCs w:val="26"/>
        </w:rPr>
        <w:t xml:space="preserve">m);  </w:t>
      </w:r>
    </w:p>
    <w:p w:rsidR="004939D6" w:rsidRPr="0028168C" w:rsidRDefault="004939D6" w:rsidP="004939D6">
      <w:pPr>
        <w:shd w:val="clear" w:color="auto" w:fill="FFFFFF"/>
        <w:spacing w:after="150" w:line="240" w:lineRule="auto"/>
        <w:textAlignment w:val="baseline"/>
        <w:rPr>
          <w:rFonts w:ascii="Arial" w:eastAsia="Times New Roman" w:hAnsi="Arial" w:cs="Arial"/>
          <w:color w:val="273239"/>
          <w:spacing w:val="2"/>
          <w:sz w:val="26"/>
          <w:szCs w:val="26"/>
        </w:rPr>
      </w:pPr>
      <w:r w:rsidRPr="004939D6">
        <w:rPr>
          <w:rFonts w:ascii="Arial" w:eastAsia="Times New Roman" w:hAnsi="Arial" w:cs="Arial"/>
          <w:color w:val="273239"/>
          <w:spacing w:val="2"/>
          <w:sz w:val="26"/>
          <w:szCs w:val="26"/>
        </w:rPr>
        <w:t>}</w:t>
      </w:r>
    </w:p>
    <w:p w:rsidR="003A0A6C" w:rsidRPr="003A0A6C" w:rsidRDefault="003A0A6C" w:rsidP="003A0A6C">
      <w:pPr>
        <w:numPr>
          <w:ilvl w:val="0"/>
          <w:numId w:val="9"/>
        </w:numPr>
        <w:shd w:val="clear" w:color="auto" w:fill="FFFFFF"/>
        <w:spacing w:before="100" w:beforeAutospacing="1" w:after="225" w:line="240" w:lineRule="auto"/>
        <w:rPr>
          <w:rFonts w:ascii="Segoe UI" w:eastAsia="Times New Roman" w:hAnsi="Segoe UI" w:cs="Segoe UI"/>
          <w:color w:val="212529"/>
          <w:sz w:val="30"/>
          <w:szCs w:val="30"/>
        </w:rPr>
      </w:pPr>
      <w:r w:rsidRPr="003A0A6C">
        <w:rPr>
          <w:rFonts w:ascii="Segoe UI" w:eastAsia="Times New Roman" w:hAnsi="Segoe UI" w:cs="Segoe UI"/>
          <w:color w:val="212529"/>
          <w:sz w:val="30"/>
          <w:szCs w:val="30"/>
        </w:rPr>
        <w:lastRenderedPageBreak/>
        <w:t>As seen above in the code for the writer, the writer just waits on the </w:t>
      </w:r>
      <w:r w:rsidRPr="003A0A6C">
        <w:rPr>
          <w:rFonts w:ascii="Segoe UI" w:eastAsia="Times New Roman" w:hAnsi="Segoe UI" w:cs="Segoe UI"/>
          <w:b/>
          <w:bCs/>
          <w:color w:val="212529"/>
          <w:sz w:val="30"/>
          <w:szCs w:val="30"/>
        </w:rPr>
        <w:t>w</w:t>
      </w:r>
      <w:r w:rsidRPr="003A0A6C">
        <w:rPr>
          <w:rFonts w:ascii="Segoe UI" w:eastAsia="Times New Roman" w:hAnsi="Segoe UI" w:cs="Segoe UI"/>
          <w:color w:val="212529"/>
          <w:sz w:val="30"/>
          <w:szCs w:val="30"/>
        </w:rPr>
        <w:t> semaphore until it gets a chance to write to the resource.</w:t>
      </w:r>
    </w:p>
    <w:p w:rsidR="003A0A6C" w:rsidRPr="003A0A6C" w:rsidRDefault="003A0A6C" w:rsidP="003A0A6C">
      <w:pPr>
        <w:numPr>
          <w:ilvl w:val="0"/>
          <w:numId w:val="9"/>
        </w:numPr>
        <w:shd w:val="clear" w:color="auto" w:fill="FFFFFF"/>
        <w:spacing w:before="100" w:beforeAutospacing="1" w:after="225" w:line="240" w:lineRule="auto"/>
        <w:rPr>
          <w:rFonts w:ascii="Segoe UI" w:eastAsia="Times New Roman" w:hAnsi="Segoe UI" w:cs="Segoe UI"/>
          <w:color w:val="212529"/>
          <w:sz w:val="30"/>
          <w:szCs w:val="30"/>
        </w:rPr>
      </w:pPr>
      <w:r w:rsidRPr="003A0A6C">
        <w:rPr>
          <w:rFonts w:ascii="Segoe UI" w:eastAsia="Times New Roman" w:hAnsi="Segoe UI" w:cs="Segoe UI"/>
          <w:color w:val="212529"/>
          <w:sz w:val="30"/>
          <w:szCs w:val="30"/>
        </w:rPr>
        <w:t>After performing the write operation, it increments </w:t>
      </w:r>
      <w:r w:rsidRPr="003A0A6C">
        <w:rPr>
          <w:rFonts w:ascii="Segoe UI" w:eastAsia="Times New Roman" w:hAnsi="Segoe UI" w:cs="Segoe UI"/>
          <w:b/>
          <w:bCs/>
          <w:color w:val="212529"/>
          <w:sz w:val="30"/>
          <w:szCs w:val="30"/>
        </w:rPr>
        <w:t>w</w:t>
      </w:r>
      <w:r w:rsidRPr="003A0A6C">
        <w:rPr>
          <w:rFonts w:ascii="Segoe UI" w:eastAsia="Times New Roman" w:hAnsi="Segoe UI" w:cs="Segoe UI"/>
          <w:color w:val="212529"/>
          <w:sz w:val="30"/>
          <w:szCs w:val="30"/>
        </w:rPr>
        <w:t> so that the next writer can access the resource.</w:t>
      </w:r>
    </w:p>
    <w:p w:rsidR="003A0A6C" w:rsidRPr="003A0A6C" w:rsidRDefault="003A0A6C" w:rsidP="003A0A6C">
      <w:pPr>
        <w:numPr>
          <w:ilvl w:val="0"/>
          <w:numId w:val="9"/>
        </w:numPr>
        <w:shd w:val="clear" w:color="auto" w:fill="FFFFFF"/>
        <w:spacing w:before="100" w:beforeAutospacing="1" w:after="225" w:line="240" w:lineRule="auto"/>
        <w:rPr>
          <w:rFonts w:ascii="Segoe UI" w:eastAsia="Times New Roman" w:hAnsi="Segoe UI" w:cs="Segoe UI"/>
          <w:color w:val="212529"/>
          <w:sz w:val="30"/>
          <w:szCs w:val="30"/>
        </w:rPr>
      </w:pPr>
      <w:r w:rsidRPr="003A0A6C">
        <w:rPr>
          <w:rFonts w:ascii="Segoe UI" w:eastAsia="Times New Roman" w:hAnsi="Segoe UI" w:cs="Segoe UI"/>
          <w:color w:val="212529"/>
          <w:sz w:val="30"/>
          <w:szCs w:val="30"/>
        </w:rPr>
        <w:t>On the other hand, in the code for the reader, the lock is acquired whenever the </w:t>
      </w:r>
      <w:proofErr w:type="spellStart"/>
      <w:r w:rsidRPr="003A0A6C">
        <w:rPr>
          <w:rFonts w:ascii="Segoe UI" w:eastAsia="Times New Roman" w:hAnsi="Segoe UI" w:cs="Segoe UI"/>
          <w:b/>
          <w:bCs/>
          <w:color w:val="212529"/>
          <w:sz w:val="30"/>
          <w:szCs w:val="30"/>
        </w:rPr>
        <w:t>read_count</w:t>
      </w:r>
      <w:proofErr w:type="spellEnd"/>
      <w:r w:rsidRPr="003A0A6C">
        <w:rPr>
          <w:rFonts w:ascii="Segoe UI" w:eastAsia="Times New Roman" w:hAnsi="Segoe UI" w:cs="Segoe UI"/>
          <w:color w:val="212529"/>
          <w:sz w:val="30"/>
          <w:szCs w:val="30"/>
        </w:rPr>
        <w:t> is updated by a process.</w:t>
      </w:r>
    </w:p>
    <w:p w:rsidR="003A0A6C" w:rsidRPr="003A0A6C" w:rsidRDefault="003A0A6C" w:rsidP="003A0A6C">
      <w:pPr>
        <w:numPr>
          <w:ilvl w:val="0"/>
          <w:numId w:val="9"/>
        </w:numPr>
        <w:shd w:val="clear" w:color="auto" w:fill="FFFFFF"/>
        <w:spacing w:before="100" w:beforeAutospacing="1" w:after="225" w:line="240" w:lineRule="auto"/>
        <w:rPr>
          <w:rFonts w:ascii="Segoe UI" w:eastAsia="Times New Roman" w:hAnsi="Segoe UI" w:cs="Segoe UI"/>
          <w:color w:val="212529"/>
          <w:sz w:val="30"/>
          <w:szCs w:val="30"/>
        </w:rPr>
      </w:pPr>
      <w:r w:rsidRPr="003A0A6C">
        <w:rPr>
          <w:rFonts w:ascii="Segoe UI" w:eastAsia="Times New Roman" w:hAnsi="Segoe UI" w:cs="Segoe UI"/>
          <w:color w:val="212529"/>
          <w:sz w:val="30"/>
          <w:szCs w:val="30"/>
        </w:rPr>
        <w:t>When a reader wants to access the resource, first it increments the </w:t>
      </w:r>
      <w:proofErr w:type="spellStart"/>
      <w:r w:rsidRPr="003A0A6C">
        <w:rPr>
          <w:rFonts w:ascii="Segoe UI" w:eastAsia="Times New Roman" w:hAnsi="Segoe UI" w:cs="Segoe UI"/>
          <w:b/>
          <w:bCs/>
          <w:color w:val="212529"/>
          <w:sz w:val="30"/>
          <w:szCs w:val="30"/>
        </w:rPr>
        <w:t>read_count</w:t>
      </w:r>
      <w:proofErr w:type="spellEnd"/>
      <w:r w:rsidRPr="003A0A6C">
        <w:rPr>
          <w:rFonts w:ascii="Segoe UI" w:eastAsia="Times New Roman" w:hAnsi="Segoe UI" w:cs="Segoe UI"/>
          <w:color w:val="212529"/>
          <w:sz w:val="30"/>
          <w:szCs w:val="30"/>
        </w:rPr>
        <w:t> value, then accesses the resource and then decrements the </w:t>
      </w:r>
      <w:proofErr w:type="spellStart"/>
      <w:r w:rsidRPr="003A0A6C">
        <w:rPr>
          <w:rFonts w:ascii="Segoe UI" w:eastAsia="Times New Roman" w:hAnsi="Segoe UI" w:cs="Segoe UI"/>
          <w:b/>
          <w:bCs/>
          <w:color w:val="212529"/>
          <w:sz w:val="30"/>
          <w:szCs w:val="30"/>
        </w:rPr>
        <w:t>read_count</w:t>
      </w:r>
      <w:proofErr w:type="spellEnd"/>
      <w:r w:rsidRPr="003A0A6C">
        <w:rPr>
          <w:rFonts w:ascii="Segoe UI" w:eastAsia="Times New Roman" w:hAnsi="Segoe UI" w:cs="Segoe UI"/>
          <w:color w:val="212529"/>
          <w:sz w:val="30"/>
          <w:szCs w:val="30"/>
        </w:rPr>
        <w:t> value.</w:t>
      </w:r>
    </w:p>
    <w:p w:rsidR="003A0A6C" w:rsidRPr="003A0A6C" w:rsidRDefault="003A0A6C" w:rsidP="003A0A6C">
      <w:pPr>
        <w:numPr>
          <w:ilvl w:val="0"/>
          <w:numId w:val="9"/>
        </w:numPr>
        <w:shd w:val="clear" w:color="auto" w:fill="FFFFFF"/>
        <w:spacing w:before="100" w:beforeAutospacing="1" w:after="225" w:line="240" w:lineRule="auto"/>
        <w:rPr>
          <w:rFonts w:ascii="Segoe UI" w:eastAsia="Times New Roman" w:hAnsi="Segoe UI" w:cs="Segoe UI"/>
          <w:color w:val="212529"/>
          <w:sz w:val="30"/>
          <w:szCs w:val="30"/>
        </w:rPr>
      </w:pPr>
      <w:r w:rsidRPr="003A0A6C">
        <w:rPr>
          <w:rFonts w:ascii="Segoe UI" w:eastAsia="Times New Roman" w:hAnsi="Segoe UI" w:cs="Segoe UI"/>
          <w:color w:val="212529"/>
          <w:sz w:val="30"/>
          <w:szCs w:val="30"/>
        </w:rPr>
        <w:t>The semaphore </w:t>
      </w:r>
      <w:r w:rsidRPr="003A0A6C">
        <w:rPr>
          <w:rFonts w:ascii="Segoe UI" w:eastAsia="Times New Roman" w:hAnsi="Segoe UI" w:cs="Segoe UI"/>
          <w:b/>
          <w:bCs/>
          <w:color w:val="212529"/>
          <w:sz w:val="30"/>
          <w:szCs w:val="30"/>
        </w:rPr>
        <w:t>w</w:t>
      </w:r>
      <w:r w:rsidRPr="003A0A6C">
        <w:rPr>
          <w:rFonts w:ascii="Segoe UI" w:eastAsia="Times New Roman" w:hAnsi="Segoe UI" w:cs="Segoe UI"/>
          <w:color w:val="212529"/>
          <w:sz w:val="30"/>
          <w:szCs w:val="30"/>
        </w:rPr>
        <w:t> is used by the first reader which enters the critical section and the last reader which exits the critical section.</w:t>
      </w:r>
    </w:p>
    <w:p w:rsidR="003A0A6C" w:rsidRPr="003A0A6C" w:rsidRDefault="003A0A6C" w:rsidP="003A0A6C">
      <w:pPr>
        <w:numPr>
          <w:ilvl w:val="0"/>
          <w:numId w:val="9"/>
        </w:numPr>
        <w:shd w:val="clear" w:color="auto" w:fill="FFFFFF"/>
        <w:spacing w:before="100" w:beforeAutospacing="1" w:after="225" w:line="240" w:lineRule="auto"/>
        <w:rPr>
          <w:rFonts w:ascii="Segoe UI" w:eastAsia="Times New Roman" w:hAnsi="Segoe UI" w:cs="Segoe UI"/>
          <w:color w:val="212529"/>
          <w:sz w:val="30"/>
          <w:szCs w:val="30"/>
        </w:rPr>
      </w:pPr>
      <w:r w:rsidRPr="003A0A6C">
        <w:rPr>
          <w:rFonts w:ascii="Segoe UI" w:eastAsia="Times New Roman" w:hAnsi="Segoe UI" w:cs="Segoe UI"/>
          <w:color w:val="212529"/>
          <w:sz w:val="30"/>
          <w:szCs w:val="30"/>
        </w:rPr>
        <w:t>The reason for this is, when the first readers enters the critical section, the writer is blocked from the resource. Only new readers can access the resource now.</w:t>
      </w:r>
    </w:p>
    <w:p w:rsidR="003A0A6C" w:rsidRPr="003A0A6C" w:rsidRDefault="003A0A6C" w:rsidP="003A0A6C">
      <w:pPr>
        <w:numPr>
          <w:ilvl w:val="0"/>
          <w:numId w:val="9"/>
        </w:numPr>
        <w:shd w:val="clear" w:color="auto" w:fill="FFFFFF"/>
        <w:spacing w:before="100" w:beforeAutospacing="1" w:after="225" w:line="240" w:lineRule="auto"/>
        <w:rPr>
          <w:rFonts w:ascii="Segoe UI" w:eastAsia="Times New Roman" w:hAnsi="Segoe UI" w:cs="Segoe UI"/>
          <w:color w:val="212529"/>
          <w:sz w:val="30"/>
          <w:szCs w:val="30"/>
        </w:rPr>
      </w:pPr>
      <w:r w:rsidRPr="003A0A6C">
        <w:rPr>
          <w:rFonts w:ascii="Segoe UI" w:eastAsia="Times New Roman" w:hAnsi="Segoe UI" w:cs="Segoe UI"/>
          <w:color w:val="212529"/>
          <w:sz w:val="30"/>
          <w:szCs w:val="30"/>
        </w:rPr>
        <w:t>Similarly, when the last reader exits the critical section, it signals the writer using the </w:t>
      </w:r>
      <w:r w:rsidRPr="003A0A6C">
        <w:rPr>
          <w:rFonts w:ascii="Segoe UI" w:eastAsia="Times New Roman" w:hAnsi="Segoe UI" w:cs="Segoe UI"/>
          <w:b/>
          <w:bCs/>
          <w:color w:val="212529"/>
          <w:sz w:val="30"/>
          <w:szCs w:val="30"/>
        </w:rPr>
        <w:t>w</w:t>
      </w:r>
      <w:r w:rsidRPr="003A0A6C">
        <w:rPr>
          <w:rFonts w:ascii="Segoe UI" w:eastAsia="Times New Roman" w:hAnsi="Segoe UI" w:cs="Segoe UI"/>
          <w:color w:val="212529"/>
          <w:sz w:val="30"/>
          <w:szCs w:val="30"/>
        </w:rPr>
        <w:t> semaphore because there are zero readers now and a writer can have the chance to access the resource.</w:t>
      </w:r>
    </w:p>
    <w:p w:rsidR="0028168C" w:rsidRDefault="00D05211" w:rsidP="00D05211">
      <w:pPr>
        <w:shd w:val="clear" w:color="auto" w:fill="FFFFFF"/>
        <w:spacing w:after="150" w:line="240" w:lineRule="auto"/>
        <w:jc w:val="both"/>
        <w:textAlignment w:val="baseline"/>
        <w:rPr>
          <w:rFonts w:ascii="Arial" w:eastAsia="Times New Roman" w:hAnsi="Arial" w:cs="Arial"/>
          <w:color w:val="273239"/>
          <w:spacing w:val="2"/>
          <w:sz w:val="26"/>
          <w:szCs w:val="26"/>
        </w:rPr>
      </w:pPr>
      <w:hyperlink r:id="rId12" w:history="1">
        <w:r w:rsidRPr="005F71E7">
          <w:rPr>
            <w:rStyle w:val="Hyperlink"/>
            <w:rFonts w:ascii="Arial" w:eastAsia="Times New Roman" w:hAnsi="Arial" w:cs="Arial"/>
            <w:spacing w:val="2"/>
            <w:sz w:val="26"/>
            <w:szCs w:val="26"/>
          </w:rPr>
          <w:t>https://afteracademy.com/blog/the-reader-writer-problem-in-operating-system</w:t>
        </w:r>
      </w:hyperlink>
      <w:r>
        <w:rPr>
          <w:rFonts w:ascii="Arial" w:eastAsia="Times New Roman" w:hAnsi="Arial" w:cs="Arial"/>
          <w:color w:val="273239"/>
          <w:spacing w:val="2"/>
          <w:sz w:val="26"/>
          <w:szCs w:val="26"/>
        </w:rPr>
        <w:t xml:space="preserve"> ..... Last visited: April 10, 2022</w:t>
      </w:r>
    </w:p>
    <w:p w:rsidR="00D05211" w:rsidRPr="00D05211" w:rsidRDefault="00D05211" w:rsidP="00D05211">
      <w:pPr>
        <w:shd w:val="clear" w:color="auto" w:fill="FFFFFF"/>
        <w:spacing w:after="450" w:line="240" w:lineRule="auto"/>
        <w:rPr>
          <w:rFonts w:ascii="Georgia" w:eastAsia="Times New Roman" w:hAnsi="Georgia" w:cs="Times New Roman"/>
          <w:color w:val="333333"/>
          <w:spacing w:val="2"/>
          <w:sz w:val="30"/>
          <w:szCs w:val="30"/>
        </w:rPr>
      </w:pPr>
      <w:r w:rsidRPr="00D05211">
        <w:rPr>
          <w:rFonts w:ascii="Georgia" w:eastAsia="Times New Roman" w:hAnsi="Georgia" w:cs="Times New Roman"/>
          <w:color w:val="333333"/>
          <w:spacing w:val="2"/>
          <w:sz w:val="30"/>
          <w:szCs w:val="30"/>
        </w:rPr>
        <w:t>In an Operating System, we deal with various processes and these processes may use files that are present in the system. Basically, we perform two operations on a file i.e. read and write. All these processes can perform these two operations. But the problem that arises here is that:</w:t>
      </w:r>
    </w:p>
    <w:p w:rsidR="00D05211" w:rsidRPr="00D05211" w:rsidRDefault="00D05211" w:rsidP="00D05211">
      <w:pPr>
        <w:numPr>
          <w:ilvl w:val="0"/>
          <w:numId w:val="10"/>
        </w:numPr>
        <w:shd w:val="clear" w:color="auto" w:fill="FFFFFF"/>
        <w:spacing w:before="100" w:beforeAutospacing="1" w:after="150" w:line="240" w:lineRule="auto"/>
        <w:rPr>
          <w:rFonts w:ascii="Georgia" w:eastAsia="Times New Roman" w:hAnsi="Georgia" w:cs="Times New Roman"/>
          <w:color w:val="333333"/>
          <w:spacing w:val="2"/>
          <w:sz w:val="30"/>
          <w:szCs w:val="30"/>
        </w:rPr>
      </w:pPr>
      <w:r w:rsidRPr="00D05211">
        <w:rPr>
          <w:rFonts w:ascii="Georgia" w:eastAsia="Times New Roman" w:hAnsi="Georgia" w:cs="Times New Roman"/>
          <w:color w:val="333333"/>
          <w:spacing w:val="2"/>
          <w:sz w:val="30"/>
          <w:szCs w:val="30"/>
        </w:rPr>
        <w:t xml:space="preserve">If a process is writing something on a file and another process also starts writing on the same file at the same time, then the system will go into the inconsistent state. Only one process </w:t>
      </w:r>
      <w:r w:rsidRPr="00D05211">
        <w:rPr>
          <w:rFonts w:ascii="Georgia" w:eastAsia="Times New Roman" w:hAnsi="Georgia" w:cs="Times New Roman"/>
          <w:color w:val="333333"/>
          <w:spacing w:val="2"/>
          <w:sz w:val="30"/>
          <w:szCs w:val="30"/>
        </w:rPr>
        <w:lastRenderedPageBreak/>
        <w:t>should be allowed to change the value of the data present in the file at a particular instant of time.</w:t>
      </w:r>
    </w:p>
    <w:p w:rsidR="00D05211" w:rsidRPr="00D05211" w:rsidRDefault="00D05211" w:rsidP="00D05211">
      <w:pPr>
        <w:numPr>
          <w:ilvl w:val="0"/>
          <w:numId w:val="10"/>
        </w:numPr>
        <w:shd w:val="clear" w:color="auto" w:fill="FFFFFF"/>
        <w:spacing w:before="100" w:beforeAutospacing="1" w:after="150" w:line="240" w:lineRule="auto"/>
        <w:rPr>
          <w:rFonts w:ascii="Georgia" w:eastAsia="Times New Roman" w:hAnsi="Georgia" w:cs="Times New Roman"/>
          <w:color w:val="333333"/>
          <w:spacing w:val="2"/>
          <w:sz w:val="30"/>
          <w:szCs w:val="30"/>
        </w:rPr>
      </w:pPr>
      <w:r w:rsidRPr="00D05211">
        <w:rPr>
          <w:rFonts w:ascii="Georgia" w:eastAsia="Times New Roman" w:hAnsi="Georgia" w:cs="Times New Roman"/>
          <w:color w:val="333333"/>
          <w:spacing w:val="2"/>
          <w:sz w:val="30"/>
          <w:szCs w:val="30"/>
        </w:rPr>
        <w:t>Another problem is that if a process is reading the file and another process is writing on the same file at the same time, then this may lead to dirty-read because the process writing on the file will change the value of the file, but the process reading that file will read the old value present in the file. So, this should be avoided.</w:t>
      </w:r>
    </w:p>
    <w:p w:rsidR="00D05211" w:rsidRDefault="00D05211" w:rsidP="00D05211">
      <w:pPr>
        <w:pStyle w:val="Heading4"/>
        <w:shd w:val="clear" w:color="auto" w:fill="FFFFFF"/>
        <w:spacing w:before="600" w:after="60"/>
        <w:ind w:left="-27"/>
        <w:rPr>
          <w:rFonts w:ascii="Lucida Sans Unicode" w:hAnsi="Lucida Sans Unicode" w:cs="Lucida Sans Unicode"/>
          <w:color w:val="333333"/>
          <w:sz w:val="42"/>
          <w:szCs w:val="42"/>
        </w:rPr>
      </w:pPr>
      <w:r>
        <w:rPr>
          <w:rFonts w:ascii="Lucida Sans Unicode" w:hAnsi="Lucida Sans Unicode" w:cs="Lucida Sans Unicode"/>
          <w:color w:val="333333"/>
          <w:sz w:val="42"/>
          <w:szCs w:val="42"/>
        </w:rPr>
        <w:t>The solution</w:t>
      </w:r>
    </w:p>
    <w:p w:rsidR="00D05211" w:rsidRDefault="00D05211" w:rsidP="00D05211">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 xml:space="preserve">We can solve the above two problems by using the semaphore </w:t>
      </w:r>
      <w:proofErr w:type="gramStart"/>
      <w:r>
        <w:rPr>
          <w:rFonts w:ascii="Georgia" w:hAnsi="Georgia"/>
          <w:color w:val="333333"/>
          <w:spacing w:val="2"/>
          <w:sz w:val="30"/>
          <w:szCs w:val="30"/>
        </w:rPr>
        <w:t>variable(</w:t>
      </w:r>
      <w:proofErr w:type="gramEnd"/>
      <w:r>
        <w:rPr>
          <w:rFonts w:ascii="Georgia" w:hAnsi="Georgia"/>
          <w:color w:val="333333"/>
          <w:spacing w:val="2"/>
          <w:sz w:val="30"/>
          <w:szCs w:val="30"/>
        </w:rPr>
        <w:t>learn more about semaphore from </w:t>
      </w:r>
      <w:hyperlink r:id="rId13" w:tgtFrame="_blank" w:history="1">
        <w:r>
          <w:rPr>
            <w:rStyle w:val="Hyperlink"/>
            <w:rFonts w:ascii="Georgia" w:hAnsi="Georgia"/>
            <w:spacing w:val="2"/>
            <w:sz w:val="30"/>
            <w:szCs w:val="30"/>
          </w:rPr>
          <w:t>here</w:t>
        </w:r>
      </w:hyperlink>
      <w:r>
        <w:rPr>
          <w:rFonts w:ascii="Georgia" w:hAnsi="Georgia"/>
          <w:color w:val="333333"/>
          <w:spacing w:val="2"/>
          <w:sz w:val="30"/>
          <w:szCs w:val="30"/>
        </w:rPr>
        <w:t>). The following is the proposed solution:</w:t>
      </w:r>
    </w:p>
    <w:p w:rsidR="00D05211" w:rsidRDefault="00D05211" w:rsidP="00D05211">
      <w:pPr>
        <w:numPr>
          <w:ilvl w:val="0"/>
          <w:numId w:val="11"/>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 xml:space="preserve">If a process is performing some write operation, then no other process should be allowed to perform the read or the write operation i.e. no other process should be allowed to enter into the critical </w:t>
      </w:r>
      <w:proofErr w:type="gramStart"/>
      <w:r>
        <w:rPr>
          <w:rFonts w:ascii="Georgia" w:hAnsi="Georgia"/>
          <w:color w:val="333333"/>
          <w:spacing w:val="2"/>
          <w:sz w:val="30"/>
          <w:szCs w:val="30"/>
        </w:rPr>
        <w:t>section(</w:t>
      </w:r>
      <w:proofErr w:type="gramEnd"/>
      <w:r>
        <w:rPr>
          <w:rFonts w:ascii="Georgia" w:hAnsi="Georgia"/>
          <w:color w:val="333333"/>
          <w:spacing w:val="2"/>
          <w:sz w:val="30"/>
          <w:szCs w:val="30"/>
        </w:rPr>
        <w:t>learn more about critical section from </w:t>
      </w:r>
      <w:hyperlink r:id="rId14" w:tgtFrame="_blank" w:history="1">
        <w:r>
          <w:rPr>
            <w:rStyle w:val="Hyperlink"/>
            <w:rFonts w:ascii="Georgia" w:hAnsi="Georgia"/>
            <w:spacing w:val="2"/>
            <w:sz w:val="30"/>
            <w:szCs w:val="30"/>
          </w:rPr>
          <w:t>here</w:t>
        </w:r>
      </w:hyperlink>
      <w:r>
        <w:rPr>
          <w:rFonts w:ascii="Georgia" w:hAnsi="Georgia"/>
          <w:color w:val="333333"/>
          <w:spacing w:val="2"/>
          <w:sz w:val="30"/>
          <w:szCs w:val="30"/>
        </w:rPr>
        <w:t>).</w:t>
      </w:r>
    </w:p>
    <w:p w:rsidR="00D05211" w:rsidRDefault="00D05211" w:rsidP="00D05211">
      <w:pPr>
        <w:numPr>
          <w:ilvl w:val="0"/>
          <w:numId w:val="11"/>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If a process is performing some read operation only, then another process that is demanding for reading operation should be allowed to read the file and get into the critical section because the read operation doesn't change anything in the file. So, more than one reads are allowed. But if a process is reading a file and another process is demanding for the write operation, then it should not be allowed.</w:t>
      </w:r>
    </w:p>
    <w:p w:rsidR="00D05211" w:rsidRDefault="00D05211" w:rsidP="00D05211">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So, we will use the above two concepts and solve the reader-writer problem with the help of semaphore variables. The following semaphore variables will be used in our solution:</w:t>
      </w:r>
    </w:p>
    <w:p w:rsidR="00D05211" w:rsidRDefault="00D05211" w:rsidP="00D05211">
      <w:pPr>
        <w:numPr>
          <w:ilvl w:val="0"/>
          <w:numId w:val="12"/>
        </w:numPr>
        <w:shd w:val="clear" w:color="auto" w:fill="FFFFFF"/>
        <w:spacing w:before="100" w:beforeAutospacing="1" w:after="150" w:line="240" w:lineRule="auto"/>
        <w:rPr>
          <w:rFonts w:ascii="Georgia" w:hAnsi="Georgia"/>
          <w:color w:val="333333"/>
          <w:spacing w:val="2"/>
          <w:sz w:val="30"/>
          <w:szCs w:val="30"/>
        </w:rPr>
      </w:pPr>
      <w:r>
        <w:rPr>
          <w:rFonts w:ascii="Georgia" w:hAnsi="Georgia"/>
          <w:b/>
          <w:bCs/>
          <w:color w:val="333333"/>
          <w:spacing w:val="2"/>
          <w:sz w:val="30"/>
          <w:szCs w:val="30"/>
        </w:rPr>
        <w:t>Semaphore "writer":</w:t>
      </w:r>
      <w:r>
        <w:rPr>
          <w:rFonts w:ascii="Georgia" w:hAnsi="Georgia"/>
          <w:color w:val="333333"/>
          <w:spacing w:val="2"/>
          <w:sz w:val="30"/>
          <w:szCs w:val="30"/>
        </w:rPr>
        <w:t xml:space="preserve"> This semaphore is used to achieve the mutual exclusion property. It is used by the process that is writing in the file and it ensures that no other process should </w:t>
      </w:r>
      <w:r>
        <w:rPr>
          <w:rFonts w:ascii="Georgia" w:hAnsi="Georgia"/>
          <w:color w:val="333333"/>
          <w:spacing w:val="2"/>
          <w:sz w:val="30"/>
          <w:szCs w:val="30"/>
        </w:rPr>
        <w:lastRenderedPageBreak/>
        <w:t>enter the critical section at that instant of time. Initially, it will be set to "1".</w:t>
      </w:r>
    </w:p>
    <w:p w:rsidR="00D05211" w:rsidRDefault="00D05211" w:rsidP="00D05211">
      <w:pPr>
        <w:numPr>
          <w:ilvl w:val="0"/>
          <w:numId w:val="12"/>
        </w:numPr>
        <w:shd w:val="clear" w:color="auto" w:fill="FFFFFF"/>
        <w:spacing w:before="100" w:beforeAutospacing="1" w:after="150" w:line="240" w:lineRule="auto"/>
        <w:rPr>
          <w:rFonts w:ascii="Georgia" w:hAnsi="Georgia"/>
          <w:color w:val="333333"/>
          <w:spacing w:val="2"/>
          <w:sz w:val="30"/>
          <w:szCs w:val="30"/>
        </w:rPr>
      </w:pPr>
      <w:r>
        <w:rPr>
          <w:rFonts w:ascii="Georgia" w:hAnsi="Georgia"/>
          <w:b/>
          <w:bCs/>
          <w:color w:val="333333"/>
          <w:spacing w:val="2"/>
          <w:sz w:val="30"/>
          <w:szCs w:val="30"/>
        </w:rPr>
        <w:t>Semaphore "</w:t>
      </w:r>
      <w:proofErr w:type="spellStart"/>
      <w:r>
        <w:rPr>
          <w:rFonts w:ascii="Georgia" w:hAnsi="Georgia"/>
          <w:b/>
          <w:bCs/>
          <w:color w:val="333333"/>
          <w:spacing w:val="2"/>
          <w:sz w:val="30"/>
          <w:szCs w:val="30"/>
        </w:rPr>
        <w:t>mutex</w:t>
      </w:r>
      <w:proofErr w:type="spellEnd"/>
      <w:r>
        <w:rPr>
          <w:rFonts w:ascii="Georgia" w:hAnsi="Georgia"/>
          <w:b/>
          <w:bCs/>
          <w:color w:val="333333"/>
          <w:spacing w:val="2"/>
          <w:sz w:val="30"/>
          <w:szCs w:val="30"/>
        </w:rPr>
        <w:t>":</w:t>
      </w:r>
      <w:r>
        <w:rPr>
          <w:rFonts w:ascii="Georgia" w:hAnsi="Georgia"/>
          <w:color w:val="333333"/>
          <w:spacing w:val="2"/>
          <w:sz w:val="30"/>
          <w:szCs w:val="30"/>
        </w:rPr>
        <w:t> This semaphore is used to achieve mutual exclusion during changing the variable that is storing the count of the processes that are reading a particular file. Initially, it will be set to "1".</w:t>
      </w:r>
    </w:p>
    <w:p w:rsidR="00D05211" w:rsidRDefault="00D05211" w:rsidP="00D05211">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Apart from these two semaphore variables, we have one variable </w:t>
      </w:r>
      <w:proofErr w:type="spellStart"/>
      <w:r>
        <w:rPr>
          <w:rFonts w:ascii="Georgia" w:hAnsi="Georgia"/>
          <w:i/>
          <w:iCs/>
          <w:color w:val="333333"/>
          <w:spacing w:val="2"/>
          <w:sz w:val="30"/>
          <w:szCs w:val="30"/>
        </w:rPr>
        <w:t>readerCount</w:t>
      </w:r>
      <w:proofErr w:type="spellEnd"/>
      <w:r>
        <w:rPr>
          <w:rFonts w:ascii="Georgia" w:hAnsi="Georgia"/>
          <w:color w:val="333333"/>
          <w:spacing w:val="2"/>
          <w:sz w:val="30"/>
          <w:szCs w:val="30"/>
        </w:rPr>
        <w:t> that will have the count of the processes that are reading a particular file. The </w:t>
      </w:r>
      <w:proofErr w:type="spellStart"/>
      <w:r>
        <w:rPr>
          <w:rFonts w:ascii="Georgia" w:hAnsi="Georgia"/>
          <w:i/>
          <w:iCs/>
          <w:color w:val="333333"/>
          <w:spacing w:val="2"/>
          <w:sz w:val="30"/>
          <w:szCs w:val="30"/>
        </w:rPr>
        <w:t>readerCount</w:t>
      </w:r>
      <w:proofErr w:type="spellEnd"/>
      <w:r>
        <w:rPr>
          <w:rFonts w:ascii="Georgia" w:hAnsi="Georgia"/>
          <w:color w:val="333333"/>
          <w:spacing w:val="2"/>
          <w:sz w:val="30"/>
          <w:szCs w:val="30"/>
        </w:rPr>
        <w:t> variable is initially initialized to 0.</w:t>
      </w:r>
    </w:p>
    <w:p w:rsidR="00D05211" w:rsidRDefault="00D05211" w:rsidP="00D05211">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We will also use two function </w:t>
      </w:r>
      <w:proofErr w:type="gramStart"/>
      <w:r>
        <w:rPr>
          <w:rFonts w:ascii="Georgia" w:hAnsi="Georgia"/>
          <w:i/>
          <w:iCs/>
          <w:color w:val="333333"/>
          <w:spacing w:val="2"/>
          <w:sz w:val="30"/>
          <w:szCs w:val="30"/>
        </w:rPr>
        <w:t>wait(</w:t>
      </w:r>
      <w:proofErr w:type="gramEnd"/>
      <w:r>
        <w:rPr>
          <w:rFonts w:ascii="Georgia" w:hAnsi="Georgia"/>
          <w:i/>
          <w:iCs/>
          <w:color w:val="333333"/>
          <w:spacing w:val="2"/>
          <w:sz w:val="30"/>
          <w:szCs w:val="30"/>
        </w:rPr>
        <w:t>)</w:t>
      </w:r>
      <w:r>
        <w:rPr>
          <w:rFonts w:ascii="Georgia" w:hAnsi="Georgia"/>
          <w:color w:val="333333"/>
          <w:spacing w:val="2"/>
          <w:sz w:val="30"/>
          <w:szCs w:val="30"/>
        </w:rPr>
        <w:t> and </w:t>
      </w:r>
      <w:r>
        <w:rPr>
          <w:rFonts w:ascii="Georgia" w:hAnsi="Georgia"/>
          <w:i/>
          <w:iCs/>
          <w:color w:val="333333"/>
          <w:spacing w:val="2"/>
          <w:sz w:val="30"/>
          <w:szCs w:val="30"/>
        </w:rPr>
        <w:t>signal()</w:t>
      </w:r>
      <w:r>
        <w:rPr>
          <w:rFonts w:ascii="Georgia" w:hAnsi="Georgia"/>
          <w:color w:val="333333"/>
          <w:spacing w:val="2"/>
          <w:sz w:val="30"/>
          <w:szCs w:val="30"/>
        </w:rPr>
        <w:t xml:space="preserve">. The </w:t>
      </w:r>
      <w:proofErr w:type="gramStart"/>
      <w:r>
        <w:rPr>
          <w:rFonts w:ascii="Georgia" w:hAnsi="Georgia"/>
          <w:color w:val="333333"/>
          <w:spacing w:val="2"/>
          <w:sz w:val="30"/>
          <w:szCs w:val="30"/>
        </w:rPr>
        <w:t>wait(</w:t>
      </w:r>
      <w:proofErr w:type="gramEnd"/>
      <w:r>
        <w:rPr>
          <w:rFonts w:ascii="Georgia" w:hAnsi="Georgia"/>
          <w:color w:val="333333"/>
          <w:spacing w:val="2"/>
          <w:sz w:val="30"/>
          <w:szCs w:val="30"/>
        </w:rPr>
        <w:t>) function is used to reduce the value of a semaphore variable by one and the </w:t>
      </w:r>
      <w:r>
        <w:rPr>
          <w:rFonts w:ascii="Georgia" w:hAnsi="Georgia"/>
          <w:i/>
          <w:iCs/>
          <w:color w:val="333333"/>
          <w:spacing w:val="2"/>
          <w:sz w:val="30"/>
          <w:szCs w:val="30"/>
        </w:rPr>
        <w:t>signal()</w:t>
      </w:r>
      <w:r>
        <w:rPr>
          <w:rFonts w:ascii="Georgia" w:hAnsi="Georgia"/>
          <w:color w:val="333333"/>
          <w:spacing w:val="2"/>
          <w:sz w:val="30"/>
          <w:szCs w:val="30"/>
        </w:rPr>
        <w:t> function is used to increase the value of a semaphore variable by one.</w:t>
      </w:r>
    </w:p>
    <w:p w:rsidR="00D05211" w:rsidRDefault="00D05211" w:rsidP="00D05211">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The following is the pseudo-code for the process that is writing something in the file:</w:t>
      </w:r>
    </w:p>
    <w:p w:rsidR="00D05211" w:rsidRDefault="00D05211" w:rsidP="00D05211">
      <w:pPr>
        <w:pStyle w:val="HTMLPreformatted"/>
        <w:shd w:val="clear" w:color="auto" w:fill="FFFFFF"/>
        <w:spacing w:line="360" w:lineRule="atLeast"/>
        <w:rPr>
          <w:rStyle w:val="HTMLCode"/>
          <w:color w:val="333333"/>
          <w:spacing w:val="2"/>
          <w:shd w:val="clear" w:color="auto" w:fill="F8F8F8"/>
        </w:rPr>
      </w:pPr>
      <w:proofErr w:type="gramStart"/>
      <w:r>
        <w:rPr>
          <w:rStyle w:val="HTMLCode"/>
          <w:color w:val="333333"/>
          <w:spacing w:val="2"/>
          <w:shd w:val="clear" w:color="auto" w:fill="F8F8F8"/>
        </w:rPr>
        <w:t>wait(</w:t>
      </w:r>
      <w:proofErr w:type="gramEnd"/>
      <w:r>
        <w:rPr>
          <w:rStyle w:val="HTMLCode"/>
          <w:color w:val="333333"/>
          <w:spacing w:val="2"/>
          <w:shd w:val="clear" w:color="auto" w:fill="F8F8F8"/>
        </w:rPr>
        <w:t>writer)</w:t>
      </w:r>
    </w:p>
    <w:p w:rsidR="00D05211" w:rsidRDefault="00D05211" w:rsidP="00D05211">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 xml:space="preserve">  ...</w:t>
      </w:r>
    </w:p>
    <w:p w:rsidR="00D05211" w:rsidRDefault="00D05211" w:rsidP="00D05211">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 xml:space="preserve">  </w:t>
      </w:r>
      <w:proofErr w:type="gramStart"/>
      <w:r>
        <w:rPr>
          <w:rStyle w:val="HTMLCode"/>
          <w:color w:val="333333"/>
          <w:spacing w:val="2"/>
          <w:shd w:val="clear" w:color="auto" w:fill="F8F8F8"/>
        </w:rPr>
        <w:t>write</w:t>
      </w:r>
      <w:proofErr w:type="gramEnd"/>
      <w:r>
        <w:rPr>
          <w:rStyle w:val="HTMLCode"/>
          <w:color w:val="333333"/>
          <w:spacing w:val="2"/>
          <w:shd w:val="clear" w:color="auto" w:fill="F8F8F8"/>
        </w:rPr>
        <w:t xml:space="preserve"> operation</w:t>
      </w:r>
    </w:p>
    <w:p w:rsidR="00D05211" w:rsidRDefault="00D05211" w:rsidP="00D05211">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 xml:space="preserve">  ...</w:t>
      </w:r>
    </w:p>
    <w:p w:rsidR="00D05211" w:rsidRDefault="00D05211" w:rsidP="00D05211">
      <w:pPr>
        <w:pStyle w:val="HTMLPreformatted"/>
        <w:shd w:val="clear" w:color="auto" w:fill="FFFFFF"/>
        <w:rPr>
          <w:color w:val="333333"/>
          <w:spacing w:val="2"/>
          <w:sz w:val="24"/>
          <w:szCs w:val="24"/>
        </w:rPr>
      </w:pPr>
      <w:proofErr w:type="gramStart"/>
      <w:r>
        <w:rPr>
          <w:rStyle w:val="HTMLCode"/>
          <w:color w:val="333333"/>
          <w:spacing w:val="2"/>
          <w:shd w:val="clear" w:color="auto" w:fill="F8F8F8"/>
        </w:rPr>
        <w:t>signal(</w:t>
      </w:r>
      <w:proofErr w:type="gramEnd"/>
      <w:r>
        <w:rPr>
          <w:rStyle w:val="HTMLCode"/>
          <w:color w:val="333333"/>
          <w:spacing w:val="2"/>
          <w:shd w:val="clear" w:color="auto" w:fill="F8F8F8"/>
        </w:rPr>
        <w:t>writer)</w:t>
      </w:r>
    </w:p>
    <w:p w:rsidR="00D05211" w:rsidRDefault="00D05211" w:rsidP="00D05211">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The above code can be summarized as:</w:t>
      </w:r>
    </w:p>
    <w:p w:rsidR="00D05211" w:rsidRDefault="00D05211" w:rsidP="00D05211">
      <w:pPr>
        <w:numPr>
          <w:ilvl w:val="0"/>
          <w:numId w:val="13"/>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The </w:t>
      </w:r>
      <w:proofErr w:type="gramStart"/>
      <w:r>
        <w:rPr>
          <w:rFonts w:ascii="Georgia" w:hAnsi="Georgia"/>
          <w:i/>
          <w:iCs/>
          <w:color w:val="333333"/>
          <w:spacing w:val="2"/>
          <w:sz w:val="30"/>
          <w:szCs w:val="30"/>
        </w:rPr>
        <w:t>wait(</w:t>
      </w:r>
      <w:proofErr w:type="gramEnd"/>
      <w:r>
        <w:rPr>
          <w:rFonts w:ascii="Georgia" w:hAnsi="Georgia"/>
          <w:i/>
          <w:iCs/>
          <w:color w:val="333333"/>
          <w:spacing w:val="2"/>
          <w:sz w:val="30"/>
          <w:szCs w:val="30"/>
        </w:rPr>
        <w:t>writer)</w:t>
      </w:r>
      <w:r>
        <w:rPr>
          <w:rFonts w:ascii="Georgia" w:hAnsi="Georgia"/>
          <w:color w:val="333333"/>
          <w:spacing w:val="2"/>
          <w:sz w:val="30"/>
          <w:szCs w:val="30"/>
        </w:rPr>
        <w:t xml:space="preserve"> function is called so that it achieves the mutual exclusion. The </w:t>
      </w:r>
      <w:proofErr w:type="gramStart"/>
      <w:r>
        <w:rPr>
          <w:rFonts w:ascii="Georgia" w:hAnsi="Georgia"/>
          <w:color w:val="333333"/>
          <w:spacing w:val="2"/>
          <w:sz w:val="30"/>
          <w:szCs w:val="30"/>
        </w:rPr>
        <w:t>wait(</w:t>
      </w:r>
      <w:proofErr w:type="gramEnd"/>
      <w:r>
        <w:rPr>
          <w:rFonts w:ascii="Georgia" w:hAnsi="Georgia"/>
          <w:color w:val="333333"/>
          <w:spacing w:val="2"/>
          <w:sz w:val="30"/>
          <w:szCs w:val="30"/>
        </w:rPr>
        <w:t>) function will reduce the </w:t>
      </w:r>
      <w:r>
        <w:rPr>
          <w:rFonts w:ascii="Georgia" w:hAnsi="Georgia"/>
          <w:i/>
          <w:iCs/>
          <w:color w:val="333333"/>
          <w:spacing w:val="2"/>
          <w:sz w:val="30"/>
          <w:szCs w:val="30"/>
        </w:rPr>
        <w:t>writer</w:t>
      </w:r>
      <w:r>
        <w:rPr>
          <w:rFonts w:ascii="Georgia" w:hAnsi="Georgia"/>
          <w:color w:val="333333"/>
          <w:spacing w:val="2"/>
          <w:sz w:val="30"/>
          <w:szCs w:val="30"/>
        </w:rPr>
        <w:t> value to "0" and this will block other processes to enter into the critical section.</w:t>
      </w:r>
    </w:p>
    <w:p w:rsidR="00D05211" w:rsidRDefault="00D05211" w:rsidP="00D05211">
      <w:pPr>
        <w:numPr>
          <w:ilvl w:val="0"/>
          <w:numId w:val="13"/>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The write operation will be carried and finally, the </w:t>
      </w:r>
      <w:proofErr w:type="gramStart"/>
      <w:r>
        <w:rPr>
          <w:rFonts w:ascii="Georgia" w:hAnsi="Georgia"/>
          <w:i/>
          <w:iCs/>
          <w:color w:val="333333"/>
          <w:spacing w:val="2"/>
          <w:sz w:val="30"/>
          <w:szCs w:val="30"/>
        </w:rPr>
        <w:t>signal(</w:t>
      </w:r>
      <w:proofErr w:type="gramEnd"/>
      <w:r>
        <w:rPr>
          <w:rFonts w:ascii="Georgia" w:hAnsi="Georgia"/>
          <w:i/>
          <w:iCs/>
          <w:color w:val="333333"/>
          <w:spacing w:val="2"/>
          <w:sz w:val="30"/>
          <w:szCs w:val="30"/>
        </w:rPr>
        <w:t>writer)</w:t>
      </w:r>
      <w:r>
        <w:rPr>
          <w:rFonts w:ascii="Georgia" w:hAnsi="Georgia"/>
          <w:color w:val="333333"/>
          <w:spacing w:val="2"/>
          <w:sz w:val="30"/>
          <w:szCs w:val="30"/>
        </w:rPr>
        <w:t> function will be called and the value of the </w:t>
      </w:r>
      <w:r>
        <w:rPr>
          <w:rFonts w:ascii="Georgia" w:hAnsi="Georgia"/>
          <w:i/>
          <w:iCs/>
          <w:color w:val="333333"/>
          <w:spacing w:val="2"/>
          <w:sz w:val="30"/>
          <w:szCs w:val="30"/>
        </w:rPr>
        <w:t>writer</w:t>
      </w:r>
      <w:r>
        <w:rPr>
          <w:rFonts w:ascii="Georgia" w:hAnsi="Georgia"/>
          <w:color w:val="333333"/>
          <w:spacing w:val="2"/>
          <w:sz w:val="30"/>
          <w:szCs w:val="30"/>
        </w:rPr>
        <w:t> will be again set to "1" and now other processes will be allowed to enter into the critical section.</w:t>
      </w:r>
    </w:p>
    <w:p w:rsidR="00D05211" w:rsidRDefault="00D05211" w:rsidP="00D05211">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lastRenderedPageBreak/>
        <w:t>This is how we can deal with the process of doing the write operation. Now, let's look at the reader problem.</w:t>
      </w:r>
    </w:p>
    <w:p w:rsidR="00D05211" w:rsidRDefault="00D05211" w:rsidP="00D05211">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The following is the pseudo-code for the process that is reading something from the file:</w:t>
      </w:r>
    </w:p>
    <w:p w:rsidR="00D05211" w:rsidRDefault="00D05211" w:rsidP="00D05211">
      <w:pPr>
        <w:pStyle w:val="HTMLPreformatted"/>
        <w:shd w:val="clear" w:color="auto" w:fill="FFFFFF"/>
        <w:spacing w:line="360" w:lineRule="atLeast"/>
        <w:rPr>
          <w:rStyle w:val="HTMLCode"/>
          <w:color w:val="333333"/>
          <w:spacing w:val="2"/>
          <w:shd w:val="clear" w:color="auto" w:fill="F8F8F8"/>
        </w:rPr>
      </w:pPr>
      <w:proofErr w:type="gramStart"/>
      <w:r>
        <w:rPr>
          <w:rStyle w:val="HTMLCode"/>
          <w:color w:val="333333"/>
          <w:spacing w:val="2"/>
          <w:shd w:val="clear" w:color="auto" w:fill="F8F8F8"/>
        </w:rPr>
        <w:t>wait(</w:t>
      </w:r>
      <w:proofErr w:type="spellStart"/>
      <w:proofErr w:type="gramEnd"/>
      <w:r>
        <w:rPr>
          <w:rStyle w:val="HTMLCode"/>
          <w:color w:val="333333"/>
          <w:spacing w:val="2"/>
          <w:shd w:val="clear" w:color="auto" w:fill="F8F8F8"/>
        </w:rPr>
        <w:t>mutex</w:t>
      </w:r>
      <w:proofErr w:type="spellEnd"/>
      <w:r>
        <w:rPr>
          <w:rStyle w:val="HTMLCode"/>
          <w:color w:val="333333"/>
          <w:spacing w:val="2"/>
          <w:shd w:val="clear" w:color="auto" w:fill="F8F8F8"/>
        </w:rPr>
        <w:t xml:space="preserve">)              -----  </w:t>
      </w:r>
    </w:p>
    <w:p w:rsidR="00D05211" w:rsidRDefault="00D05211" w:rsidP="00D05211">
      <w:pPr>
        <w:pStyle w:val="HTMLPreformatted"/>
        <w:shd w:val="clear" w:color="auto" w:fill="FFFFFF"/>
        <w:spacing w:line="360" w:lineRule="atLeast"/>
        <w:rPr>
          <w:rStyle w:val="HTMLCode"/>
          <w:color w:val="333333"/>
          <w:spacing w:val="2"/>
          <w:shd w:val="clear" w:color="auto" w:fill="F8F8F8"/>
        </w:rPr>
      </w:pPr>
      <w:proofErr w:type="spellStart"/>
      <w:proofErr w:type="gramStart"/>
      <w:r>
        <w:rPr>
          <w:rStyle w:val="HTMLCode"/>
          <w:color w:val="333333"/>
          <w:spacing w:val="2"/>
          <w:shd w:val="clear" w:color="auto" w:fill="F8F8F8"/>
        </w:rPr>
        <w:t>readerCount</w:t>
      </w:r>
      <w:proofErr w:type="spellEnd"/>
      <w:proofErr w:type="gramEnd"/>
      <w:r>
        <w:rPr>
          <w:rStyle w:val="HTMLCode"/>
          <w:color w:val="333333"/>
          <w:spacing w:val="2"/>
          <w:shd w:val="clear" w:color="auto" w:fill="F8F8F8"/>
        </w:rPr>
        <w:t xml:space="preserve">++                | </w:t>
      </w:r>
    </w:p>
    <w:p w:rsidR="00D05211" w:rsidRDefault="00D05211" w:rsidP="00D05211">
      <w:pPr>
        <w:pStyle w:val="HTMLPreformatted"/>
        <w:shd w:val="clear" w:color="auto" w:fill="FFFFFF"/>
        <w:spacing w:line="360" w:lineRule="atLeast"/>
        <w:rPr>
          <w:rStyle w:val="hljs-function"/>
          <w:color w:val="333333"/>
          <w:spacing w:val="2"/>
          <w:shd w:val="clear" w:color="auto" w:fill="F8F8F8"/>
        </w:rPr>
      </w:pPr>
      <w:proofErr w:type="gramStart"/>
      <w:r>
        <w:rPr>
          <w:rStyle w:val="hljs-keyword"/>
          <w:b/>
          <w:bCs/>
          <w:color w:val="333333"/>
          <w:spacing w:val="2"/>
          <w:shd w:val="clear" w:color="auto" w:fill="F8F8F8"/>
        </w:rPr>
        <w:t>if</w:t>
      </w:r>
      <w:r>
        <w:rPr>
          <w:rStyle w:val="HTMLCode"/>
          <w:color w:val="333333"/>
          <w:spacing w:val="2"/>
          <w:shd w:val="clear" w:color="auto" w:fill="F8F8F8"/>
        </w:rPr>
        <w:t>(</w:t>
      </w:r>
      <w:proofErr w:type="spellStart"/>
      <w:proofErr w:type="gramEnd"/>
      <w:r>
        <w:rPr>
          <w:rStyle w:val="HTMLCode"/>
          <w:color w:val="333333"/>
          <w:spacing w:val="2"/>
          <w:shd w:val="clear" w:color="auto" w:fill="F8F8F8"/>
        </w:rPr>
        <w:t>readerCount</w:t>
      </w:r>
      <w:proofErr w:type="spellEnd"/>
      <w:r>
        <w:rPr>
          <w:rStyle w:val="HTMLCode"/>
          <w:color w:val="333333"/>
          <w:spacing w:val="2"/>
          <w:shd w:val="clear" w:color="auto" w:fill="F8F8F8"/>
        </w:rPr>
        <w:t xml:space="preserve"> == </w:t>
      </w:r>
      <w:r>
        <w:rPr>
          <w:rStyle w:val="hljs-number"/>
          <w:color w:val="008080"/>
          <w:spacing w:val="2"/>
          <w:shd w:val="clear" w:color="auto" w:fill="F8F8F8"/>
        </w:rPr>
        <w:t>1</w:t>
      </w:r>
      <w:r>
        <w:rPr>
          <w:rStyle w:val="HTMLCode"/>
          <w:color w:val="333333"/>
          <w:spacing w:val="2"/>
          <w:shd w:val="clear" w:color="auto" w:fill="F8F8F8"/>
        </w:rPr>
        <w:t xml:space="preserve">)         |--- </w:t>
      </w:r>
      <w:r>
        <w:rPr>
          <w:rStyle w:val="hljs-function"/>
          <w:color w:val="333333"/>
          <w:spacing w:val="2"/>
          <w:shd w:val="clear" w:color="auto" w:fill="F8F8F8"/>
        </w:rPr>
        <w:t xml:space="preserve">changing the </w:t>
      </w:r>
      <w:proofErr w:type="spellStart"/>
      <w:r>
        <w:rPr>
          <w:rStyle w:val="hljs-function"/>
          <w:color w:val="333333"/>
          <w:spacing w:val="2"/>
          <w:shd w:val="clear" w:color="auto" w:fill="F8F8F8"/>
        </w:rPr>
        <w:t>readerCount</w:t>
      </w:r>
      <w:proofErr w:type="spellEnd"/>
    </w:p>
    <w:p w:rsidR="00D05211" w:rsidRDefault="00D05211" w:rsidP="00D05211">
      <w:pPr>
        <w:pStyle w:val="HTMLPreformatted"/>
        <w:shd w:val="clear" w:color="auto" w:fill="FFFFFF"/>
        <w:spacing w:line="360" w:lineRule="atLeast"/>
        <w:rPr>
          <w:rStyle w:val="hljs-function"/>
          <w:color w:val="333333"/>
          <w:spacing w:val="2"/>
          <w:shd w:val="clear" w:color="auto" w:fill="F8F8F8"/>
        </w:rPr>
      </w:pPr>
      <w:r>
        <w:rPr>
          <w:rStyle w:val="hljs-function"/>
          <w:color w:val="333333"/>
          <w:spacing w:val="2"/>
          <w:shd w:val="clear" w:color="auto" w:fill="F8F8F8"/>
        </w:rPr>
        <w:t xml:space="preserve">    </w:t>
      </w:r>
      <w:proofErr w:type="gramStart"/>
      <w:r>
        <w:rPr>
          <w:rStyle w:val="hljs-title"/>
          <w:b/>
          <w:bCs/>
          <w:color w:val="990000"/>
          <w:spacing w:val="2"/>
          <w:shd w:val="clear" w:color="auto" w:fill="F8F8F8"/>
        </w:rPr>
        <w:t>wait</w:t>
      </w:r>
      <w:r>
        <w:rPr>
          <w:rStyle w:val="hljs-params"/>
          <w:rFonts w:eastAsiaTheme="majorEastAsia"/>
          <w:color w:val="333333"/>
          <w:spacing w:val="2"/>
          <w:shd w:val="clear" w:color="auto" w:fill="F8F8F8"/>
        </w:rPr>
        <w:t>(</w:t>
      </w:r>
      <w:proofErr w:type="gramEnd"/>
      <w:r>
        <w:rPr>
          <w:rStyle w:val="hljs-params"/>
          <w:rFonts w:eastAsiaTheme="majorEastAsia"/>
          <w:color w:val="333333"/>
          <w:spacing w:val="2"/>
          <w:shd w:val="clear" w:color="auto" w:fill="F8F8F8"/>
        </w:rPr>
        <w:t>writer)</w:t>
      </w:r>
      <w:r>
        <w:rPr>
          <w:rStyle w:val="hljs-function"/>
          <w:color w:val="333333"/>
          <w:spacing w:val="2"/>
          <w:shd w:val="clear" w:color="auto" w:fill="F8F8F8"/>
        </w:rPr>
        <w:t xml:space="preserve">             |</w:t>
      </w:r>
    </w:p>
    <w:p w:rsidR="00D05211" w:rsidRDefault="00D05211" w:rsidP="00D05211">
      <w:pPr>
        <w:pStyle w:val="HTMLPreformatted"/>
        <w:shd w:val="clear" w:color="auto" w:fill="FFFFFF"/>
        <w:spacing w:line="360" w:lineRule="atLeast"/>
        <w:rPr>
          <w:rStyle w:val="hljs-function"/>
          <w:color w:val="333333"/>
          <w:spacing w:val="2"/>
          <w:shd w:val="clear" w:color="auto" w:fill="F8F8F8"/>
        </w:rPr>
      </w:pPr>
      <w:proofErr w:type="gramStart"/>
      <w:r>
        <w:rPr>
          <w:rStyle w:val="hljs-title"/>
          <w:b/>
          <w:bCs/>
          <w:color w:val="990000"/>
          <w:spacing w:val="2"/>
          <w:shd w:val="clear" w:color="auto" w:fill="F8F8F8"/>
        </w:rPr>
        <w:t>signal</w:t>
      </w:r>
      <w:r>
        <w:rPr>
          <w:rStyle w:val="hljs-params"/>
          <w:rFonts w:eastAsiaTheme="majorEastAsia"/>
          <w:color w:val="333333"/>
          <w:spacing w:val="2"/>
          <w:shd w:val="clear" w:color="auto" w:fill="F8F8F8"/>
        </w:rPr>
        <w:t>(</w:t>
      </w:r>
      <w:proofErr w:type="spellStart"/>
      <w:proofErr w:type="gramEnd"/>
      <w:r>
        <w:rPr>
          <w:rStyle w:val="hljs-params"/>
          <w:rFonts w:eastAsiaTheme="majorEastAsia"/>
          <w:color w:val="333333"/>
          <w:spacing w:val="2"/>
          <w:shd w:val="clear" w:color="auto" w:fill="F8F8F8"/>
        </w:rPr>
        <w:t>mutex</w:t>
      </w:r>
      <w:proofErr w:type="spellEnd"/>
      <w:r>
        <w:rPr>
          <w:rStyle w:val="hljs-params"/>
          <w:rFonts w:eastAsiaTheme="majorEastAsia"/>
          <w:color w:val="333333"/>
          <w:spacing w:val="2"/>
          <w:shd w:val="clear" w:color="auto" w:fill="F8F8F8"/>
        </w:rPr>
        <w:t>)</w:t>
      </w:r>
      <w:r>
        <w:rPr>
          <w:rStyle w:val="hljs-function"/>
          <w:color w:val="333333"/>
          <w:spacing w:val="2"/>
          <w:shd w:val="clear" w:color="auto" w:fill="F8F8F8"/>
        </w:rPr>
        <w:t xml:space="preserve">            -----</w:t>
      </w:r>
    </w:p>
    <w:p w:rsidR="00D05211" w:rsidRDefault="00D05211" w:rsidP="00D05211">
      <w:pPr>
        <w:pStyle w:val="HTMLPreformatted"/>
        <w:shd w:val="clear" w:color="auto" w:fill="FFFFFF"/>
        <w:spacing w:line="360" w:lineRule="atLeast"/>
        <w:rPr>
          <w:rStyle w:val="hljs-function"/>
          <w:color w:val="333333"/>
          <w:spacing w:val="2"/>
          <w:shd w:val="clear" w:color="auto" w:fill="F8F8F8"/>
        </w:rPr>
      </w:pPr>
    </w:p>
    <w:p w:rsidR="00D05211" w:rsidRDefault="00D05211" w:rsidP="00D05211">
      <w:pPr>
        <w:pStyle w:val="HTMLPreformatted"/>
        <w:shd w:val="clear" w:color="auto" w:fill="FFFFFF"/>
        <w:spacing w:line="360" w:lineRule="atLeast"/>
        <w:rPr>
          <w:rStyle w:val="hljs-function"/>
          <w:color w:val="333333"/>
          <w:spacing w:val="2"/>
          <w:shd w:val="clear" w:color="auto" w:fill="F8F8F8"/>
        </w:rPr>
      </w:pPr>
      <w:r>
        <w:rPr>
          <w:rStyle w:val="hljs-function"/>
          <w:color w:val="333333"/>
          <w:spacing w:val="2"/>
          <w:shd w:val="clear" w:color="auto" w:fill="F8F8F8"/>
        </w:rPr>
        <w:t xml:space="preserve">    ...</w:t>
      </w:r>
    </w:p>
    <w:p w:rsidR="00D05211" w:rsidRDefault="00D05211" w:rsidP="00D05211">
      <w:pPr>
        <w:pStyle w:val="HTMLPreformatted"/>
        <w:shd w:val="clear" w:color="auto" w:fill="FFFFFF"/>
        <w:spacing w:line="360" w:lineRule="atLeast"/>
        <w:rPr>
          <w:rStyle w:val="hljs-function"/>
          <w:color w:val="333333"/>
          <w:spacing w:val="2"/>
          <w:shd w:val="clear" w:color="auto" w:fill="F8F8F8"/>
        </w:rPr>
      </w:pPr>
      <w:r>
        <w:rPr>
          <w:rStyle w:val="hljs-function"/>
          <w:color w:val="333333"/>
          <w:spacing w:val="2"/>
          <w:shd w:val="clear" w:color="auto" w:fill="F8F8F8"/>
        </w:rPr>
        <w:t xml:space="preserve">    </w:t>
      </w:r>
      <w:proofErr w:type="gramStart"/>
      <w:r>
        <w:rPr>
          <w:rStyle w:val="hljs-function"/>
          <w:color w:val="333333"/>
          <w:spacing w:val="2"/>
          <w:shd w:val="clear" w:color="auto" w:fill="F8F8F8"/>
        </w:rPr>
        <w:t>read</w:t>
      </w:r>
      <w:proofErr w:type="gramEnd"/>
      <w:r>
        <w:rPr>
          <w:rStyle w:val="hljs-function"/>
          <w:color w:val="333333"/>
          <w:spacing w:val="2"/>
          <w:shd w:val="clear" w:color="auto" w:fill="F8F8F8"/>
        </w:rPr>
        <w:t xml:space="preserve"> operation</w:t>
      </w:r>
    </w:p>
    <w:p w:rsidR="00D05211" w:rsidRDefault="00D05211" w:rsidP="00D05211">
      <w:pPr>
        <w:pStyle w:val="HTMLPreformatted"/>
        <w:shd w:val="clear" w:color="auto" w:fill="FFFFFF"/>
        <w:spacing w:line="360" w:lineRule="atLeast"/>
        <w:rPr>
          <w:rStyle w:val="hljs-function"/>
          <w:color w:val="333333"/>
          <w:spacing w:val="2"/>
          <w:shd w:val="clear" w:color="auto" w:fill="F8F8F8"/>
        </w:rPr>
      </w:pPr>
    </w:p>
    <w:p w:rsidR="00D05211" w:rsidRDefault="00D05211" w:rsidP="00D05211">
      <w:pPr>
        <w:pStyle w:val="HTMLPreformatted"/>
        <w:shd w:val="clear" w:color="auto" w:fill="FFFFFF"/>
        <w:spacing w:line="360" w:lineRule="atLeast"/>
        <w:rPr>
          <w:rStyle w:val="hljs-function"/>
          <w:color w:val="333333"/>
          <w:spacing w:val="2"/>
          <w:shd w:val="clear" w:color="auto" w:fill="F8F8F8"/>
        </w:rPr>
      </w:pPr>
      <w:proofErr w:type="gramStart"/>
      <w:r>
        <w:rPr>
          <w:rStyle w:val="hljs-title"/>
          <w:b/>
          <w:bCs/>
          <w:color w:val="990000"/>
          <w:spacing w:val="2"/>
          <w:shd w:val="clear" w:color="auto" w:fill="F8F8F8"/>
        </w:rPr>
        <w:t>wait</w:t>
      </w:r>
      <w:r>
        <w:rPr>
          <w:rStyle w:val="hljs-params"/>
          <w:rFonts w:eastAsiaTheme="majorEastAsia"/>
          <w:color w:val="333333"/>
          <w:spacing w:val="2"/>
          <w:shd w:val="clear" w:color="auto" w:fill="F8F8F8"/>
        </w:rPr>
        <w:t>(</w:t>
      </w:r>
      <w:proofErr w:type="spellStart"/>
      <w:proofErr w:type="gramEnd"/>
      <w:r>
        <w:rPr>
          <w:rStyle w:val="hljs-params"/>
          <w:rFonts w:eastAsiaTheme="majorEastAsia"/>
          <w:color w:val="333333"/>
          <w:spacing w:val="2"/>
          <w:shd w:val="clear" w:color="auto" w:fill="F8F8F8"/>
        </w:rPr>
        <w:t>mutex</w:t>
      </w:r>
      <w:proofErr w:type="spellEnd"/>
      <w:r>
        <w:rPr>
          <w:rStyle w:val="hljs-params"/>
          <w:rFonts w:eastAsiaTheme="majorEastAsia"/>
          <w:color w:val="333333"/>
          <w:spacing w:val="2"/>
          <w:shd w:val="clear" w:color="auto" w:fill="F8F8F8"/>
        </w:rPr>
        <w:t>)</w:t>
      </w:r>
      <w:r>
        <w:rPr>
          <w:rStyle w:val="hljs-function"/>
          <w:color w:val="333333"/>
          <w:spacing w:val="2"/>
          <w:shd w:val="clear" w:color="auto" w:fill="F8F8F8"/>
        </w:rPr>
        <w:t xml:space="preserve">              -----</w:t>
      </w:r>
    </w:p>
    <w:p w:rsidR="00D05211" w:rsidRDefault="00D05211" w:rsidP="00D05211">
      <w:pPr>
        <w:pStyle w:val="HTMLPreformatted"/>
        <w:shd w:val="clear" w:color="auto" w:fill="FFFFFF"/>
        <w:spacing w:line="360" w:lineRule="atLeast"/>
        <w:rPr>
          <w:rStyle w:val="hljs-function"/>
          <w:color w:val="333333"/>
          <w:spacing w:val="2"/>
          <w:shd w:val="clear" w:color="auto" w:fill="F8F8F8"/>
        </w:rPr>
      </w:pPr>
      <w:proofErr w:type="spellStart"/>
      <w:proofErr w:type="gramStart"/>
      <w:r>
        <w:rPr>
          <w:rStyle w:val="hljs-function"/>
          <w:color w:val="333333"/>
          <w:spacing w:val="2"/>
          <w:shd w:val="clear" w:color="auto" w:fill="F8F8F8"/>
        </w:rPr>
        <w:t>readerCount</w:t>
      </w:r>
      <w:proofErr w:type="spellEnd"/>
      <w:r>
        <w:rPr>
          <w:rStyle w:val="hljs-function"/>
          <w:color w:val="333333"/>
          <w:spacing w:val="2"/>
          <w:shd w:val="clear" w:color="auto" w:fill="F8F8F8"/>
        </w:rPr>
        <w:t>--</w:t>
      </w:r>
      <w:proofErr w:type="gramEnd"/>
      <w:r>
        <w:rPr>
          <w:rStyle w:val="hljs-function"/>
          <w:color w:val="333333"/>
          <w:spacing w:val="2"/>
          <w:shd w:val="clear" w:color="auto" w:fill="F8F8F8"/>
        </w:rPr>
        <w:t xml:space="preserve">                |</w:t>
      </w:r>
    </w:p>
    <w:p w:rsidR="00D05211" w:rsidRDefault="00D05211" w:rsidP="00D05211">
      <w:pPr>
        <w:pStyle w:val="HTMLPreformatted"/>
        <w:shd w:val="clear" w:color="auto" w:fill="FFFFFF"/>
        <w:spacing w:line="360" w:lineRule="atLeast"/>
        <w:rPr>
          <w:rStyle w:val="hljs-function"/>
          <w:color w:val="333333"/>
          <w:spacing w:val="2"/>
          <w:shd w:val="clear" w:color="auto" w:fill="F8F8F8"/>
        </w:rPr>
      </w:pPr>
      <w:proofErr w:type="gramStart"/>
      <w:r>
        <w:rPr>
          <w:rStyle w:val="hljs-title"/>
          <w:b/>
          <w:bCs/>
          <w:color w:val="990000"/>
          <w:spacing w:val="2"/>
          <w:shd w:val="clear" w:color="auto" w:fill="F8F8F8"/>
        </w:rPr>
        <w:t>if</w:t>
      </w:r>
      <w:r>
        <w:rPr>
          <w:rStyle w:val="hljs-params"/>
          <w:rFonts w:eastAsiaTheme="majorEastAsia"/>
          <w:color w:val="333333"/>
          <w:spacing w:val="2"/>
          <w:shd w:val="clear" w:color="auto" w:fill="F8F8F8"/>
        </w:rPr>
        <w:t>(</w:t>
      </w:r>
      <w:proofErr w:type="spellStart"/>
      <w:proofErr w:type="gramEnd"/>
      <w:r>
        <w:rPr>
          <w:rStyle w:val="hljs-params"/>
          <w:rFonts w:eastAsiaTheme="majorEastAsia"/>
          <w:color w:val="333333"/>
          <w:spacing w:val="2"/>
          <w:shd w:val="clear" w:color="auto" w:fill="F8F8F8"/>
        </w:rPr>
        <w:t>readerCount</w:t>
      </w:r>
      <w:proofErr w:type="spellEnd"/>
      <w:r>
        <w:rPr>
          <w:rStyle w:val="hljs-params"/>
          <w:rFonts w:eastAsiaTheme="majorEastAsia"/>
          <w:color w:val="333333"/>
          <w:spacing w:val="2"/>
          <w:shd w:val="clear" w:color="auto" w:fill="F8F8F8"/>
        </w:rPr>
        <w:t xml:space="preserve"> == </w:t>
      </w:r>
      <w:r>
        <w:rPr>
          <w:rStyle w:val="hljs-number"/>
          <w:color w:val="008080"/>
          <w:spacing w:val="2"/>
          <w:shd w:val="clear" w:color="auto" w:fill="F8F8F8"/>
        </w:rPr>
        <w:t>0</w:t>
      </w:r>
      <w:r>
        <w:rPr>
          <w:rStyle w:val="hljs-params"/>
          <w:rFonts w:eastAsiaTheme="majorEastAsia"/>
          <w:color w:val="333333"/>
          <w:spacing w:val="2"/>
          <w:shd w:val="clear" w:color="auto" w:fill="F8F8F8"/>
        </w:rPr>
        <w:t>)</w:t>
      </w:r>
      <w:r>
        <w:rPr>
          <w:rStyle w:val="hljs-function"/>
          <w:color w:val="333333"/>
          <w:spacing w:val="2"/>
          <w:shd w:val="clear" w:color="auto" w:fill="F8F8F8"/>
        </w:rPr>
        <w:t xml:space="preserve">         |--- changing the </w:t>
      </w:r>
      <w:proofErr w:type="spellStart"/>
      <w:r>
        <w:rPr>
          <w:rStyle w:val="hljs-function"/>
          <w:color w:val="333333"/>
          <w:spacing w:val="2"/>
          <w:shd w:val="clear" w:color="auto" w:fill="F8F8F8"/>
        </w:rPr>
        <w:t>readerCount</w:t>
      </w:r>
      <w:proofErr w:type="spellEnd"/>
    </w:p>
    <w:p w:rsidR="00D05211" w:rsidRDefault="00D05211" w:rsidP="00D05211">
      <w:pPr>
        <w:pStyle w:val="HTMLPreformatted"/>
        <w:shd w:val="clear" w:color="auto" w:fill="FFFFFF"/>
        <w:spacing w:line="360" w:lineRule="atLeast"/>
        <w:rPr>
          <w:rStyle w:val="hljs-function"/>
          <w:color w:val="333333"/>
          <w:spacing w:val="2"/>
          <w:shd w:val="clear" w:color="auto" w:fill="F8F8F8"/>
        </w:rPr>
      </w:pPr>
      <w:r>
        <w:rPr>
          <w:rStyle w:val="hljs-function"/>
          <w:color w:val="333333"/>
          <w:spacing w:val="2"/>
          <w:shd w:val="clear" w:color="auto" w:fill="F8F8F8"/>
        </w:rPr>
        <w:t xml:space="preserve">    </w:t>
      </w:r>
      <w:proofErr w:type="gramStart"/>
      <w:r>
        <w:rPr>
          <w:rStyle w:val="hljs-title"/>
          <w:b/>
          <w:bCs/>
          <w:color w:val="990000"/>
          <w:spacing w:val="2"/>
          <w:shd w:val="clear" w:color="auto" w:fill="F8F8F8"/>
        </w:rPr>
        <w:t>signal</w:t>
      </w:r>
      <w:r>
        <w:rPr>
          <w:rStyle w:val="hljs-params"/>
          <w:rFonts w:eastAsiaTheme="majorEastAsia"/>
          <w:color w:val="333333"/>
          <w:spacing w:val="2"/>
          <w:shd w:val="clear" w:color="auto" w:fill="F8F8F8"/>
        </w:rPr>
        <w:t>(</w:t>
      </w:r>
      <w:proofErr w:type="gramEnd"/>
      <w:r>
        <w:rPr>
          <w:rStyle w:val="hljs-params"/>
          <w:rFonts w:eastAsiaTheme="majorEastAsia"/>
          <w:color w:val="333333"/>
          <w:spacing w:val="2"/>
          <w:shd w:val="clear" w:color="auto" w:fill="F8F8F8"/>
        </w:rPr>
        <w:t>writer)</w:t>
      </w:r>
      <w:r>
        <w:rPr>
          <w:rStyle w:val="hljs-function"/>
          <w:color w:val="333333"/>
          <w:spacing w:val="2"/>
          <w:shd w:val="clear" w:color="auto" w:fill="F8F8F8"/>
        </w:rPr>
        <w:t xml:space="preserve">           |</w:t>
      </w:r>
    </w:p>
    <w:p w:rsidR="00D05211" w:rsidRDefault="00D05211" w:rsidP="00D05211">
      <w:pPr>
        <w:pStyle w:val="HTMLPreformatted"/>
        <w:shd w:val="clear" w:color="auto" w:fill="FFFFFF"/>
        <w:rPr>
          <w:color w:val="333333"/>
          <w:spacing w:val="2"/>
          <w:sz w:val="24"/>
          <w:szCs w:val="24"/>
        </w:rPr>
      </w:pPr>
      <w:proofErr w:type="gramStart"/>
      <w:r>
        <w:rPr>
          <w:rStyle w:val="hljs-title"/>
          <w:b/>
          <w:bCs/>
          <w:color w:val="990000"/>
          <w:spacing w:val="2"/>
          <w:shd w:val="clear" w:color="auto" w:fill="F8F8F8"/>
        </w:rPr>
        <w:t>signal</w:t>
      </w:r>
      <w:r>
        <w:rPr>
          <w:rStyle w:val="hljs-params"/>
          <w:rFonts w:eastAsiaTheme="majorEastAsia"/>
          <w:color w:val="333333"/>
          <w:spacing w:val="2"/>
          <w:shd w:val="clear" w:color="auto" w:fill="F8F8F8"/>
        </w:rPr>
        <w:t>(</w:t>
      </w:r>
      <w:proofErr w:type="spellStart"/>
      <w:proofErr w:type="gramEnd"/>
      <w:r>
        <w:rPr>
          <w:rStyle w:val="hljs-params"/>
          <w:rFonts w:eastAsiaTheme="majorEastAsia"/>
          <w:color w:val="333333"/>
          <w:spacing w:val="2"/>
          <w:shd w:val="clear" w:color="auto" w:fill="F8F8F8"/>
        </w:rPr>
        <w:t>mutex</w:t>
      </w:r>
      <w:proofErr w:type="spellEnd"/>
      <w:r>
        <w:rPr>
          <w:rStyle w:val="hljs-params"/>
          <w:rFonts w:eastAsiaTheme="majorEastAsia"/>
          <w:color w:val="333333"/>
          <w:spacing w:val="2"/>
          <w:shd w:val="clear" w:color="auto" w:fill="F8F8F8"/>
        </w:rPr>
        <w:t>)</w:t>
      </w:r>
      <w:r>
        <w:rPr>
          <w:rStyle w:val="hljs-function"/>
          <w:color w:val="333333"/>
          <w:spacing w:val="2"/>
          <w:shd w:val="clear" w:color="auto" w:fill="F8F8F8"/>
        </w:rPr>
        <w:t xml:space="preserve">            -----</w:t>
      </w:r>
    </w:p>
    <w:p w:rsidR="00D05211" w:rsidRDefault="00D05211" w:rsidP="00D05211">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The above code can be summarized as:</w:t>
      </w:r>
    </w:p>
    <w:p w:rsidR="00D05211" w:rsidRDefault="00D05211" w:rsidP="00D05211">
      <w:pPr>
        <w:numPr>
          <w:ilvl w:val="0"/>
          <w:numId w:val="14"/>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We are using the </w:t>
      </w:r>
      <w:proofErr w:type="spellStart"/>
      <w:r>
        <w:rPr>
          <w:rFonts w:ascii="Georgia" w:hAnsi="Georgia"/>
          <w:i/>
          <w:iCs/>
          <w:color w:val="333333"/>
          <w:spacing w:val="2"/>
          <w:sz w:val="30"/>
          <w:szCs w:val="30"/>
        </w:rPr>
        <w:t>mutex</w:t>
      </w:r>
      <w:proofErr w:type="spellEnd"/>
      <w:r>
        <w:rPr>
          <w:rFonts w:ascii="Georgia" w:hAnsi="Georgia"/>
          <w:color w:val="333333"/>
          <w:spacing w:val="2"/>
          <w:sz w:val="30"/>
          <w:szCs w:val="30"/>
        </w:rPr>
        <w:t> variable to change something in the </w:t>
      </w:r>
      <w:proofErr w:type="spellStart"/>
      <w:r>
        <w:rPr>
          <w:rFonts w:ascii="Georgia" w:hAnsi="Georgia"/>
          <w:i/>
          <w:iCs/>
          <w:color w:val="333333"/>
          <w:spacing w:val="2"/>
          <w:sz w:val="30"/>
          <w:szCs w:val="30"/>
        </w:rPr>
        <w:t>readerCount</w:t>
      </w:r>
      <w:proofErr w:type="spellEnd"/>
      <w:r>
        <w:rPr>
          <w:rFonts w:ascii="Georgia" w:hAnsi="Georgia"/>
          <w:color w:val="333333"/>
          <w:spacing w:val="2"/>
          <w:sz w:val="30"/>
          <w:szCs w:val="30"/>
        </w:rPr>
        <w:t> variable. This is done because if some process is changing something in the </w:t>
      </w:r>
      <w:proofErr w:type="spellStart"/>
      <w:r>
        <w:rPr>
          <w:rFonts w:ascii="Georgia" w:hAnsi="Georgia"/>
          <w:i/>
          <w:iCs/>
          <w:color w:val="333333"/>
          <w:spacing w:val="2"/>
          <w:sz w:val="30"/>
          <w:szCs w:val="30"/>
        </w:rPr>
        <w:t>readerCount</w:t>
      </w:r>
      <w:proofErr w:type="spellEnd"/>
      <w:r>
        <w:rPr>
          <w:rFonts w:ascii="Georgia" w:hAnsi="Georgia"/>
          <w:color w:val="333333"/>
          <w:spacing w:val="2"/>
          <w:sz w:val="30"/>
          <w:szCs w:val="30"/>
        </w:rPr>
        <w:t xml:space="preserve"> variable, then no other process should be allowed to use that variable. So, to achieve mutual exclusion, we are using the </w:t>
      </w:r>
      <w:proofErr w:type="spellStart"/>
      <w:r>
        <w:rPr>
          <w:rFonts w:ascii="Georgia" w:hAnsi="Georgia"/>
          <w:color w:val="333333"/>
          <w:spacing w:val="2"/>
          <w:sz w:val="30"/>
          <w:szCs w:val="30"/>
        </w:rPr>
        <w:t>mutex</w:t>
      </w:r>
      <w:proofErr w:type="spellEnd"/>
      <w:r>
        <w:rPr>
          <w:rFonts w:ascii="Georgia" w:hAnsi="Georgia"/>
          <w:color w:val="333333"/>
          <w:spacing w:val="2"/>
          <w:sz w:val="30"/>
          <w:szCs w:val="30"/>
        </w:rPr>
        <w:t xml:space="preserve"> variable.</w:t>
      </w:r>
    </w:p>
    <w:p w:rsidR="00D05211" w:rsidRDefault="00D05211" w:rsidP="00D05211">
      <w:pPr>
        <w:numPr>
          <w:ilvl w:val="0"/>
          <w:numId w:val="14"/>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Initially, we are calling the </w:t>
      </w:r>
      <w:proofErr w:type="gramStart"/>
      <w:r>
        <w:rPr>
          <w:rFonts w:ascii="Georgia" w:hAnsi="Georgia"/>
          <w:i/>
          <w:iCs/>
          <w:color w:val="333333"/>
          <w:spacing w:val="2"/>
          <w:sz w:val="30"/>
          <w:szCs w:val="30"/>
        </w:rPr>
        <w:t>wait(</w:t>
      </w:r>
      <w:proofErr w:type="spellStart"/>
      <w:proofErr w:type="gramEnd"/>
      <w:r>
        <w:rPr>
          <w:rFonts w:ascii="Georgia" w:hAnsi="Georgia"/>
          <w:i/>
          <w:iCs/>
          <w:color w:val="333333"/>
          <w:spacing w:val="2"/>
          <w:sz w:val="30"/>
          <w:szCs w:val="30"/>
        </w:rPr>
        <w:t>mutex</w:t>
      </w:r>
      <w:proofErr w:type="spellEnd"/>
      <w:r>
        <w:rPr>
          <w:rFonts w:ascii="Georgia" w:hAnsi="Georgia"/>
          <w:i/>
          <w:iCs/>
          <w:color w:val="333333"/>
          <w:spacing w:val="2"/>
          <w:sz w:val="30"/>
          <w:szCs w:val="30"/>
        </w:rPr>
        <w:t>)</w:t>
      </w:r>
      <w:r>
        <w:rPr>
          <w:rFonts w:ascii="Georgia" w:hAnsi="Georgia"/>
          <w:color w:val="333333"/>
          <w:spacing w:val="2"/>
          <w:sz w:val="30"/>
          <w:szCs w:val="30"/>
        </w:rPr>
        <w:t xml:space="preserve"> function and this will reduce the value of the </w:t>
      </w:r>
      <w:proofErr w:type="spellStart"/>
      <w:r>
        <w:rPr>
          <w:rFonts w:ascii="Georgia" w:hAnsi="Georgia"/>
          <w:color w:val="333333"/>
          <w:spacing w:val="2"/>
          <w:sz w:val="30"/>
          <w:szCs w:val="30"/>
        </w:rPr>
        <w:t>mutex</w:t>
      </w:r>
      <w:proofErr w:type="spellEnd"/>
      <w:r>
        <w:rPr>
          <w:rFonts w:ascii="Georgia" w:hAnsi="Georgia"/>
          <w:color w:val="333333"/>
          <w:spacing w:val="2"/>
          <w:sz w:val="30"/>
          <w:szCs w:val="30"/>
        </w:rPr>
        <w:t xml:space="preserve"> by one. After that, the </w:t>
      </w:r>
      <w:proofErr w:type="spellStart"/>
      <w:r>
        <w:rPr>
          <w:rFonts w:ascii="Georgia" w:hAnsi="Georgia"/>
          <w:i/>
          <w:iCs/>
          <w:color w:val="333333"/>
          <w:spacing w:val="2"/>
          <w:sz w:val="30"/>
          <w:szCs w:val="30"/>
        </w:rPr>
        <w:t>readerCount</w:t>
      </w:r>
      <w:proofErr w:type="spellEnd"/>
      <w:r>
        <w:rPr>
          <w:rFonts w:ascii="Georgia" w:hAnsi="Georgia"/>
          <w:color w:val="333333"/>
          <w:spacing w:val="2"/>
          <w:sz w:val="30"/>
          <w:szCs w:val="30"/>
        </w:rPr>
        <w:t> value will be increased by one.</w:t>
      </w:r>
    </w:p>
    <w:p w:rsidR="00D05211" w:rsidRDefault="00D05211" w:rsidP="00D05211">
      <w:pPr>
        <w:numPr>
          <w:ilvl w:val="0"/>
          <w:numId w:val="14"/>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If the </w:t>
      </w:r>
      <w:proofErr w:type="spellStart"/>
      <w:r>
        <w:rPr>
          <w:rFonts w:ascii="Georgia" w:hAnsi="Georgia"/>
          <w:i/>
          <w:iCs/>
          <w:color w:val="333333"/>
          <w:spacing w:val="2"/>
          <w:sz w:val="30"/>
          <w:szCs w:val="30"/>
        </w:rPr>
        <w:t>readerCount</w:t>
      </w:r>
      <w:proofErr w:type="spellEnd"/>
      <w:r>
        <w:rPr>
          <w:rFonts w:ascii="Georgia" w:hAnsi="Georgia"/>
          <w:color w:val="333333"/>
          <w:spacing w:val="2"/>
          <w:sz w:val="30"/>
          <w:szCs w:val="30"/>
        </w:rPr>
        <w:t> variable is equal to "1" i.e. the reader process is the first process, in this case, no other process demanding for write operation will be allowed to enter into the critical section. So, the </w:t>
      </w:r>
      <w:proofErr w:type="gramStart"/>
      <w:r>
        <w:rPr>
          <w:rFonts w:ascii="Georgia" w:hAnsi="Georgia"/>
          <w:i/>
          <w:iCs/>
          <w:color w:val="333333"/>
          <w:spacing w:val="2"/>
          <w:sz w:val="30"/>
          <w:szCs w:val="30"/>
        </w:rPr>
        <w:t>wait(</w:t>
      </w:r>
      <w:proofErr w:type="gramEnd"/>
      <w:r>
        <w:rPr>
          <w:rFonts w:ascii="Georgia" w:hAnsi="Georgia"/>
          <w:i/>
          <w:iCs/>
          <w:color w:val="333333"/>
          <w:spacing w:val="2"/>
          <w:sz w:val="30"/>
          <w:szCs w:val="30"/>
        </w:rPr>
        <w:t>writer)</w:t>
      </w:r>
      <w:r>
        <w:rPr>
          <w:rFonts w:ascii="Georgia" w:hAnsi="Georgia"/>
          <w:color w:val="333333"/>
          <w:spacing w:val="2"/>
          <w:sz w:val="30"/>
          <w:szCs w:val="30"/>
        </w:rPr>
        <w:t xml:space="preserve"> will be called and the value of the writer </w:t>
      </w:r>
      <w:r>
        <w:rPr>
          <w:rFonts w:ascii="Georgia" w:hAnsi="Georgia"/>
          <w:color w:val="333333"/>
          <w:spacing w:val="2"/>
          <w:sz w:val="30"/>
          <w:szCs w:val="30"/>
        </w:rPr>
        <w:lastRenderedPageBreak/>
        <w:t>variable will be decreased to "0" and no other process demanding for write operation will be allowed.</w:t>
      </w:r>
    </w:p>
    <w:p w:rsidR="00D05211" w:rsidRDefault="00D05211" w:rsidP="00D05211">
      <w:pPr>
        <w:numPr>
          <w:ilvl w:val="0"/>
          <w:numId w:val="14"/>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After changing the </w:t>
      </w:r>
      <w:proofErr w:type="spellStart"/>
      <w:r>
        <w:rPr>
          <w:rFonts w:ascii="Georgia" w:hAnsi="Georgia"/>
          <w:i/>
          <w:iCs/>
          <w:color w:val="333333"/>
          <w:spacing w:val="2"/>
          <w:sz w:val="30"/>
          <w:szCs w:val="30"/>
        </w:rPr>
        <w:t>readerCount</w:t>
      </w:r>
      <w:proofErr w:type="spellEnd"/>
      <w:r>
        <w:rPr>
          <w:rFonts w:ascii="Georgia" w:hAnsi="Georgia"/>
          <w:color w:val="333333"/>
          <w:spacing w:val="2"/>
          <w:sz w:val="30"/>
          <w:szCs w:val="30"/>
        </w:rPr>
        <w:t> variable, the value of the </w:t>
      </w:r>
      <w:proofErr w:type="spellStart"/>
      <w:r>
        <w:rPr>
          <w:rFonts w:ascii="Georgia" w:hAnsi="Georgia"/>
          <w:i/>
          <w:iCs/>
          <w:color w:val="333333"/>
          <w:spacing w:val="2"/>
          <w:sz w:val="30"/>
          <w:szCs w:val="30"/>
        </w:rPr>
        <w:t>mutex</w:t>
      </w:r>
      <w:proofErr w:type="spellEnd"/>
      <w:r>
        <w:rPr>
          <w:rFonts w:ascii="Georgia" w:hAnsi="Georgia"/>
          <w:color w:val="333333"/>
          <w:spacing w:val="2"/>
          <w:sz w:val="30"/>
          <w:szCs w:val="30"/>
        </w:rPr>
        <w:t> variable will be increased by one, so that other processes should be allowed to change the value of the </w:t>
      </w:r>
      <w:proofErr w:type="spellStart"/>
      <w:r>
        <w:rPr>
          <w:rFonts w:ascii="Georgia" w:hAnsi="Georgia"/>
          <w:i/>
          <w:iCs/>
          <w:color w:val="333333"/>
          <w:spacing w:val="2"/>
          <w:sz w:val="30"/>
          <w:szCs w:val="30"/>
        </w:rPr>
        <w:t>readerCount</w:t>
      </w:r>
      <w:proofErr w:type="spellEnd"/>
      <w:r>
        <w:rPr>
          <w:rFonts w:ascii="Georgia" w:hAnsi="Georgia"/>
          <w:color w:val="333333"/>
          <w:spacing w:val="2"/>
          <w:sz w:val="30"/>
          <w:szCs w:val="30"/>
        </w:rPr>
        <w:t> value.</w:t>
      </w:r>
    </w:p>
    <w:p w:rsidR="00D05211" w:rsidRDefault="00D05211" w:rsidP="00D05211">
      <w:pPr>
        <w:numPr>
          <w:ilvl w:val="0"/>
          <w:numId w:val="14"/>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The read operation by various processes will be continued and after that when the read operation is done, then again we have to change the count the value of the </w:t>
      </w:r>
      <w:proofErr w:type="spellStart"/>
      <w:r>
        <w:rPr>
          <w:rFonts w:ascii="Georgia" w:hAnsi="Georgia"/>
          <w:i/>
          <w:iCs/>
          <w:color w:val="333333"/>
          <w:spacing w:val="2"/>
          <w:sz w:val="30"/>
          <w:szCs w:val="30"/>
        </w:rPr>
        <w:t>readerCount</w:t>
      </w:r>
      <w:proofErr w:type="spellEnd"/>
      <w:r>
        <w:rPr>
          <w:rFonts w:ascii="Georgia" w:hAnsi="Georgia"/>
          <w:color w:val="333333"/>
          <w:spacing w:val="2"/>
          <w:sz w:val="30"/>
          <w:szCs w:val="30"/>
        </w:rPr>
        <w:t> and decrease the value by one.</w:t>
      </w:r>
    </w:p>
    <w:p w:rsidR="00D05211" w:rsidRDefault="00D05211" w:rsidP="00D05211">
      <w:pPr>
        <w:numPr>
          <w:ilvl w:val="0"/>
          <w:numId w:val="14"/>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If the </w:t>
      </w:r>
      <w:proofErr w:type="spellStart"/>
      <w:r>
        <w:rPr>
          <w:rFonts w:ascii="Georgia" w:hAnsi="Georgia"/>
          <w:i/>
          <w:iCs/>
          <w:color w:val="333333"/>
          <w:spacing w:val="2"/>
          <w:sz w:val="30"/>
          <w:szCs w:val="30"/>
        </w:rPr>
        <w:t>readerCount</w:t>
      </w:r>
      <w:proofErr w:type="spellEnd"/>
      <w:r>
        <w:rPr>
          <w:rFonts w:ascii="Georgia" w:hAnsi="Georgia"/>
          <w:color w:val="333333"/>
          <w:spacing w:val="2"/>
          <w:sz w:val="30"/>
          <w:szCs w:val="30"/>
        </w:rPr>
        <w:t> becomes "0", then we have to increase the value of the </w:t>
      </w:r>
      <w:r>
        <w:rPr>
          <w:rFonts w:ascii="Georgia" w:hAnsi="Georgia"/>
          <w:i/>
          <w:iCs/>
          <w:color w:val="333333"/>
          <w:spacing w:val="2"/>
          <w:sz w:val="30"/>
          <w:szCs w:val="30"/>
        </w:rPr>
        <w:t>writer</w:t>
      </w:r>
      <w:r>
        <w:rPr>
          <w:rFonts w:ascii="Georgia" w:hAnsi="Georgia"/>
          <w:color w:val="333333"/>
          <w:spacing w:val="2"/>
          <w:sz w:val="30"/>
          <w:szCs w:val="30"/>
        </w:rPr>
        <w:t> variable by one by calling the </w:t>
      </w:r>
      <w:proofErr w:type="gramStart"/>
      <w:r>
        <w:rPr>
          <w:rFonts w:ascii="Georgia" w:hAnsi="Georgia"/>
          <w:i/>
          <w:iCs/>
          <w:color w:val="333333"/>
          <w:spacing w:val="2"/>
          <w:sz w:val="30"/>
          <w:szCs w:val="30"/>
        </w:rPr>
        <w:t>signal(</w:t>
      </w:r>
      <w:proofErr w:type="gramEnd"/>
      <w:r>
        <w:rPr>
          <w:rFonts w:ascii="Georgia" w:hAnsi="Georgia"/>
          <w:i/>
          <w:iCs/>
          <w:color w:val="333333"/>
          <w:spacing w:val="2"/>
          <w:sz w:val="30"/>
          <w:szCs w:val="30"/>
        </w:rPr>
        <w:t>writer)</w:t>
      </w:r>
      <w:r>
        <w:rPr>
          <w:rFonts w:ascii="Georgia" w:hAnsi="Georgia"/>
          <w:color w:val="333333"/>
          <w:spacing w:val="2"/>
          <w:sz w:val="30"/>
          <w:szCs w:val="30"/>
        </w:rPr>
        <w:t> function. This is done because if the </w:t>
      </w:r>
      <w:proofErr w:type="spellStart"/>
      <w:r>
        <w:rPr>
          <w:rFonts w:ascii="Georgia" w:hAnsi="Georgia"/>
          <w:i/>
          <w:iCs/>
          <w:color w:val="333333"/>
          <w:spacing w:val="2"/>
          <w:sz w:val="30"/>
          <w:szCs w:val="30"/>
        </w:rPr>
        <w:t>readerCount</w:t>
      </w:r>
      <w:proofErr w:type="spellEnd"/>
      <w:r>
        <w:rPr>
          <w:rFonts w:ascii="Georgia" w:hAnsi="Georgia"/>
          <w:color w:val="333333"/>
          <w:spacing w:val="2"/>
          <w:sz w:val="30"/>
          <w:szCs w:val="30"/>
        </w:rPr>
        <w:t> is "0" then other writer processes should be allowed to enter into the critical section to write the data in the file.</w:t>
      </w:r>
    </w:p>
    <w:p w:rsidR="00D05211" w:rsidRDefault="002C0BE5" w:rsidP="0028168C">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Dining </w:t>
      </w:r>
      <w:proofErr w:type="gramStart"/>
      <w:r>
        <w:rPr>
          <w:rFonts w:ascii="Arial" w:eastAsia="Times New Roman" w:hAnsi="Arial" w:cs="Arial"/>
          <w:color w:val="273239"/>
          <w:spacing w:val="2"/>
          <w:sz w:val="26"/>
          <w:szCs w:val="26"/>
        </w:rPr>
        <w:t>philosophers</w:t>
      </w:r>
      <w:proofErr w:type="gramEnd"/>
      <w:r>
        <w:rPr>
          <w:rFonts w:ascii="Arial" w:eastAsia="Times New Roman" w:hAnsi="Arial" w:cs="Arial"/>
          <w:color w:val="273239"/>
          <w:spacing w:val="2"/>
          <w:sz w:val="26"/>
          <w:szCs w:val="26"/>
        </w:rPr>
        <w:t xml:space="preserve"> problem</w:t>
      </w:r>
    </w:p>
    <w:p w:rsidR="002C0BE5" w:rsidRDefault="002C0BE5" w:rsidP="0028168C">
      <w:pPr>
        <w:shd w:val="clear" w:color="auto" w:fill="FFFFFF"/>
        <w:spacing w:after="150" w:line="240" w:lineRule="auto"/>
        <w:textAlignment w:val="baseline"/>
        <w:rPr>
          <w:rFonts w:ascii="Arial" w:eastAsia="Times New Roman" w:hAnsi="Arial" w:cs="Arial"/>
          <w:color w:val="273239"/>
          <w:spacing w:val="2"/>
          <w:sz w:val="26"/>
          <w:szCs w:val="26"/>
        </w:rPr>
      </w:pPr>
      <w:hyperlink r:id="rId15" w:history="1">
        <w:r w:rsidRPr="005F71E7">
          <w:rPr>
            <w:rStyle w:val="Hyperlink"/>
            <w:rFonts w:ascii="Arial" w:eastAsia="Times New Roman" w:hAnsi="Arial" w:cs="Arial"/>
            <w:spacing w:val="2"/>
            <w:sz w:val="26"/>
            <w:szCs w:val="26"/>
          </w:rPr>
          <w:t>https://www.tutorialspoint.com/dining-philosophers-problem-dpp</w:t>
        </w:r>
      </w:hyperlink>
      <w:r>
        <w:rPr>
          <w:rFonts w:ascii="Arial" w:eastAsia="Times New Roman" w:hAnsi="Arial" w:cs="Arial"/>
          <w:color w:val="273239"/>
          <w:spacing w:val="2"/>
          <w:sz w:val="26"/>
          <w:szCs w:val="26"/>
        </w:rPr>
        <w:t xml:space="preserve"> ..... Last visited: April, 2022</w:t>
      </w:r>
    </w:p>
    <w:p w:rsidR="002C0BE5" w:rsidRDefault="002C0BE5" w:rsidP="0028168C">
      <w:pPr>
        <w:shd w:val="clear" w:color="auto" w:fill="FFFFFF"/>
        <w:spacing w:after="150" w:line="240" w:lineRule="auto"/>
        <w:textAlignment w:val="baseline"/>
        <w:rPr>
          <w:rFonts w:ascii="Arial" w:eastAsia="Times New Roman" w:hAnsi="Arial" w:cs="Arial"/>
          <w:color w:val="273239"/>
          <w:spacing w:val="2"/>
          <w:sz w:val="26"/>
          <w:szCs w:val="26"/>
        </w:rPr>
      </w:pPr>
    </w:p>
    <w:p w:rsidR="002C0BE5" w:rsidRPr="002C0BE5" w:rsidRDefault="002C0BE5" w:rsidP="002C0BE5">
      <w:pPr>
        <w:spacing w:before="120" w:after="168" w:line="240" w:lineRule="auto"/>
        <w:jc w:val="both"/>
        <w:rPr>
          <w:rFonts w:ascii="Arial" w:eastAsia="Times New Roman" w:hAnsi="Arial" w:cs="Arial"/>
          <w:color w:val="000000"/>
          <w:sz w:val="24"/>
          <w:szCs w:val="24"/>
        </w:rPr>
      </w:pPr>
      <w:r w:rsidRPr="002C0BE5">
        <w:rPr>
          <w:rFonts w:ascii="Arial" w:eastAsia="Times New Roman" w:hAnsi="Arial" w:cs="Arial"/>
          <w:color w:val="000000"/>
          <w:sz w:val="24"/>
          <w:szCs w:val="24"/>
        </w:rPr>
        <w:t xml:space="preserve">The dining </w:t>
      </w:r>
      <w:proofErr w:type="gramStart"/>
      <w:r w:rsidRPr="002C0BE5">
        <w:rPr>
          <w:rFonts w:ascii="Arial" w:eastAsia="Times New Roman" w:hAnsi="Arial" w:cs="Arial"/>
          <w:color w:val="000000"/>
          <w:sz w:val="24"/>
          <w:szCs w:val="24"/>
        </w:rPr>
        <w:t>philosophers</w:t>
      </w:r>
      <w:proofErr w:type="gramEnd"/>
      <w:r w:rsidRPr="002C0BE5">
        <w:rPr>
          <w:rFonts w:ascii="Arial" w:eastAsia="Times New Roman" w:hAnsi="Arial" w:cs="Arial"/>
          <w:color w:val="000000"/>
          <w:sz w:val="24"/>
          <w:szCs w:val="24"/>
        </w:rPr>
        <w:t xml:space="preserve"> problem states that there are 5 philosophers sharing a circular table and they eat and think alternatively. There is a bowl of rice for each of the philosophers and 5 chopsticks. A philosopher needs both their right and left chopstick to eat. A hungry philosopher may only eat if there are both chopsticks </w:t>
      </w:r>
      <w:proofErr w:type="spellStart"/>
      <w:r w:rsidRPr="002C0BE5">
        <w:rPr>
          <w:rFonts w:ascii="Arial" w:eastAsia="Times New Roman" w:hAnsi="Arial" w:cs="Arial"/>
          <w:color w:val="000000"/>
          <w:sz w:val="24"/>
          <w:szCs w:val="24"/>
        </w:rPr>
        <w:t>available.Otherwise</w:t>
      </w:r>
      <w:proofErr w:type="spellEnd"/>
      <w:r w:rsidRPr="002C0BE5">
        <w:rPr>
          <w:rFonts w:ascii="Arial" w:eastAsia="Times New Roman" w:hAnsi="Arial" w:cs="Arial"/>
          <w:color w:val="000000"/>
          <w:sz w:val="24"/>
          <w:szCs w:val="24"/>
        </w:rPr>
        <w:t xml:space="preserve"> a philosopher puts down their chopstick and begin thinking again.</w:t>
      </w:r>
    </w:p>
    <w:p w:rsidR="002C0BE5" w:rsidRPr="002C0BE5" w:rsidRDefault="002C0BE5" w:rsidP="002C0BE5">
      <w:pPr>
        <w:spacing w:before="120" w:after="168" w:line="240" w:lineRule="auto"/>
        <w:jc w:val="both"/>
        <w:rPr>
          <w:rFonts w:ascii="Arial" w:eastAsia="Times New Roman" w:hAnsi="Arial" w:cs="Arial"/>
          <w:color w:val="000000"/>
          <w:sz w:val="24"/>
          <w:szCs w:val="24"/>
        </w:rPr>
      </w:pPr>
      <w:r w:rsidRPr="002C0BE5">
        <w:rPr>
          <w:rFonts w:ascii="Arial" w:eastAsia="Times New Roman" w:hAnsi="Arial" w:cs="Arial"/>
          <w:color w:val="000000"/>
          <w:sz w:val="24"/>
          <w:szCs w:val="24"/>
        </w:rPr>
        <w:t>The dining philosopher is a classic synchronization problem as it demonstrates a large class of concurrency control problems.</w:t>
      </w:r>
    </w:p>
    <w:p w:rsidR="002C0BE5" w:rsidRPr="002C0BE5" w:rsidRDefault="002C0BE5" w:rsidP="002C0BE5">
      <w:pPr>
        <w:spacing w:after="0" w:line="240" w:lineRule="auto"/>
        <w:outlineLvl w:val="1"/>
        <w:rPr>
          <w:rFonts w:ascii="Arial" w:eastAsia="Times New Roman" w:hAnsi="Arial" w:cs="Arial"/>
          <w:b/>
          <w:bCs/>
          <w:sz w:val="30"/>
          <w:szCs w:val="30"/>
        </w:rPr>
      </w:pPr>
      <w:r w:rsidRPr="002C0BE5">
        <w:rPr>
          <w:rFonts w:ascii="Arial" w:eastAsia="Times New Roman" w:hAnsi="Arial" w:cs="Arial"/>
          <w:b/>
          <w:bCs/>
          <w:sz w:val="30"/>
          <w:szCs w:val="30"/>
        </w:rPr>
        <w:t>Solution of Dining Philosophers Problem</w:t>
      </w:r>
    </w:p>
    <w:p w:rsidR="002C0BE5" w:rsidRPr="002C0BE5" w:rsidRDefault="002C0BE5" w:rsidP="002C0BE5">
      <w:pPr>
        <w:spacing w:before="120" w:after="168" w:line="240" w:lineRule="auto"/>
        <w:jc w:val="both"/>
        <w:rPr>
          <w:rFonts w:ascii="Arial" w:eastAsia="Times New Roman" w:hAnsi="Arial" w:cs="Arial"/>
          <w:color w:val="000000"/>
          <w:sz w:val="24"/>
          <w:szCs w:val="24"/>
        </w:rPr>
      </w:pPr>
      <w:r w:rsidRPr="002C0BE5">
        <w:rPr>
          <w:rFonts w:ascii="Arial" w:eastAsia="Times New Roman" w:hAnsi="Arial" w:cs="Arial"/>
          <w:color w:val="000000"/>
          <w:sz w:val="24"/>
          <w:szCs w:val="24"/>
        </w:rPr>
        <w:t>A solution of the Dining Philosophers Problem is to use a semaphore to represent a chopstick. A chopstick can be picked up by executing a wait operation on the semaphore and released by executing a signal semaphore.</w:t>
      </w:r>
    </w:p>
    <w:p w:rsidR="002C0BE5" w:rsidRPr="002C0BE5" w:rsidRDefault="002C0BE5" w:rsidP="002C0BE5">
      <w:pPr>
        <w:spacing w:before="120" w:after="168" w:line="240" w:lineRule="auto"/>
        <w:jc w:val="both"/>
        <w:rPr>
          <w:rFonts w:ascii="Arial" w:eastAsia="Times New Roman" w:hAnsi="Arial" w:cs="Arial"/>
          <w:color w:val="000000"/>
          <w:sz w:val="24"/>
          <w:szCs w:val="24"/>
        </w:rPr>
      </w:pPr>
      <w:r w:rsidRPr="002C0BE5">
        <w:rPr>
          <w:rFonts w:ascii="Arial" w:eastAsia="Times New Roman" w:hAnsi="Arial" w:cs="Arial"/>
          <w:color w:val="000000"/>
          <w:sz w:val="24"/>
          <w:szCs w:val="24"/>
        </w:rPr>
        <w:t>The structure of the chopstick is shown below −</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rPr>
      </w:pPr>
      <w:proofErr w:type="gramStart"/>
      <w:r w:rsidRPr="002C0BE5">
        <w:rPr>
          <w:rFonts w:ascii="Courier New" w:eastAsia="Times New Roman" w:hAnsi="Courier New" w:cs="Courier New"/>
          <w:color w:val="000000"/>
          <w:sz w:val="23"/>
          <w:szCs w:val="23"/>
        </w:rPr>
        <w:t>semaphore</w:t>
      </w:r>
      <w:proofErr w:type="gramEnd"/>
      <w:r w:rsidRPr="002C0BE5">
        <w:rPr>
          <w:rFonts w:ascii="Courier New" w:eastAsia="Times New Roman" w:hAnsi="Courier New" w:cs="Courier New"/>
          <w:color w:val="000000"/>
          <w:sz w:val="23"/>
          <w:szCs w:val="23"/>
        </w:rPr>
        <w:t xml:space="preserve"> chopstick </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6666"/>
          <w:sz w:val="23"/>
          <w:szCs w:val="23"/>
        </w:rPr>
        <w:t>5</w:t>
      </w:r>
      <w:r w:rsidRPr="002C0BE5">
        <w:rPr>
          <w:rFonts w:ascii="Courier New" w:eastAsia="Times New Roman" w:hAnsi="Courier New" w:cs="Courier New"/>
          <w:color w:val="666600"/>
          <w:sz w:val="23"/>
          <w:szCs w:val="23"/>
        </w:rPr>
        <w:t>];</w:t>
      </w:r>
    </w:p>
    <w:p w:rsidR="002C0BE5" w:rsidRPr="002C0BE5" w:rsidRDefault="002C0BE5" w:rsidP="002C0BE5">
      <w:pPr>
        <w:spacing w:before="120" w:after="168" w:line="240" w:lineRule="auto"/>
        <w:jc w:val="both"/>
        <w:rPr>
          <w:rFonts w:ascii="Arial" w:eastAsia="Times New Roman" w:hAnsi="Arial" w:cs="Arial"/>
          <w:color w:val="000000"/>
          <w:sz w:val="24"/>
          <w:szCs w:val="24"/>
        </w:rPr>
      </w:pPr>
      <w:r w:rsidRPr="002C0BE5">
        <w:rPr>
          <w:rFonts w:ascii="Arial" w:eastAsia="Times New Roman" w:hAnsi="Arial" w:cs="Arial"/>
          <w:color w:val="000000"/>
          <w:sz w:val="24"/>
          <w:szCs w:val="24"/>
        </w:rPr>
        <w:t>Initially the elements of the chopstick are initialized to 1 as the chopsticks are on the table and not picked up by a philosopher.</w:t>
      </w:r>
    </w:p>
    <w:p w:rsidR="002C0BE5" w:rsidRPr="002C0BE5" w:rsidRDefault="002C0BE5" w:rsidP="002C0BE5">
      <w:pPr>
        <w:spacing w:before="120" w:after="168" w:line="240" w:lineRule="auto"/>
        <w:jc w:val="both"/>
        <w:rPr>
          <w:rFonts w:ascii="Arial" w:eastAsia="Times New Roman" w:hAnsi="Arial" w:cs="Arial"/>
          <w:color w:val="000000"/>
          <w:sz w:val="24"/>
          <w:szCs w:val="24"/>
        </w:rPr>
      </w:pPr>
      <w:r w:rsidRPr="002C0BE5">
        <w:rPr>
          <w:rFonts w:ascii="Arial" w:eastAsia="Times New Roman" w:hAnsi="Arial" w:cs="Arial"/>
          <w:color w:val="000000"/>
          <w:sz w:val="24"/>
          <w:szCs w:val="24"/>
        </w:rPr>
        <w:lastRenderedPageBreak/>
        <w:t xml:space="preserve">The structure of a random philosopher i </w:t>
      </w:r>
      <w:proofErr w:type="gramStart"/>
      <w:r w:rsidRPr="002C0BE5">
        <w:rPr>
          <w:rFonts w:ascii="Arial" w:eastAsia="Times New Roman" w:hAnsi="Arial" w:cs="Arial"/>
          <w:color w:val="000000"/>
          <w:sz w:val="24"/>
          <w:szCs w:val="24"/>
        </w:rPr>
        <w:t>is</w:t>
      </w:r>
      <w:proofErr w:type="gramEnd"/>
      <w:r w:rsidRPr="002C0BE5">
        <w:rPr>
          <w:rFonts w:ascii="Arial" w:eastAsia="Times New Roman" w:hAnsi="Arial" w:cs="Arial"/>
          <w:color w:val="000000"/>
          <w:sz w:val="24"/>
          <w:szCs w:val="24"/>
        </w:rPr>
        <w:t xml:space="preserve"> given as follows −</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proofErr w:type="gramStart"/>
      <w:r w:rsidRPr="002C0BE5">
        <w:rPr>
          <w:rFonts w:ascii="Courier New" w:eastAsia="Times New Roman" w:hAnsi="Courier New" w:cs="Courier New"/>
          <w:color w:val="000088"/>
          <w:sz w:val="23"/>
          <w:szCs w:val="23"/>
        </w:rPr>
        <w:t>do</w:t>
      </w:r>
      <w:proofErr w:type="gramEnd"/>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666600"/>
          <w:sz w:val="23"/>
          <w:szCs w:val="23"/>
        </w:rPr>
        <w:t>{</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2C0BE5">
        <w:rPr>
          <w:rFonts w:ascii="Courier New" w:eastAsia="Times New Roman" w:hAnsi="Courier New" w:cs="Courier New"/>
          <w:color w:val="000000"/>
          <w:sz w:val="23"/>
          <w:szCs w:val="23"/>
        </w:rPr>
        <w:t>   </w:t>
      </w:r>
      <w:proofErr w:type="gramStart"/>
      <w:r w:rsidRPr="002C0BE5">
        <w:rPr>
          <w:rFonts w:ascii="Courier New" w:eastAsia="Times New Roman" w:hAnsi="Courier New" w:cs="Courier New"/>
          <w:color w:val="000000"/>
          <w:sz w:val="23"/>
          <w:szCs w:val="23"/>
        </w:rPr>
        <w:t>wait</w:t>
      </w:r>
      <w:r w:rsidRPr="002C0BE5">
        <w:rPr>
          <w:rFonts w:ascii="Courier New" w:eastAsia="Times New Roman" w:hAnsi="Courier New" w:cs="Courier New"/>
          <w:color w:val="666600"/>
          <w:sz w:val="23"/>
          <w:szCs w:val="23"/>
        </w:rPr>
        <w:t>(</w:t>
      </w:r>
      <w:proofErr w:type="gramEnd"/>
      <w:r w:rsidRPr="002C0BE5">
        <w:rPr>
          <w:rFonts w:ascii="Courier New" w:eastAsia="Times New Roman" w:hAnsi="Courier New" w:cs="Courier New"/>
          <w:color w:val="000000"/>
          <w:sz w:val="23"/>
          <w:szCs w:val="23"/>
        </w:rPr>
        <w:t xml:space="preserve"> chopstick</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i</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666600"/>
          <w:sz w:val="23"/>
          <w:szCs w:val="23"/>
        </w:rPr>
        <w:t>);</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2C0BE5">
        <w:rPr>
          <w:rFonts w:ascii="Courier New" w:eastAsia="Times New Roman" w:hAnsi="Courier New" w:cs="Courier New"/>
          <w:color w:val="000000"/>
          <w:sz w:val="23"/>
          <w:szCs w:val="23"/>
        </w:rPr>
        <w:t>   </w:t>
      </w:r>
      <w:proofErr w:type="gramStart"/>
      <w:r w:rsidRPr="002C0BE5">
        <w:rPr>
          <w:rFonts w:ascii="Courier New" w:eastAsia="Times New Roman" w:hAnsi="Courier New" w:cs="Courier New"/>
          <w:color w:val="000000"/>
          <w:sz w:val="23"/>
          <w:szCs w:val="23"/>
        </w:rPr>
        <w:t>wait</w:t>
      </w:r>
      <w:r w:rsidRPr="002C0BE5">
        <w:rPr>
          <w:rFonts w:ascii="Courier New" w:eastAsia="Times New Roman" w:hAnsi="Courier New" w:cs="Courier New"/>
          <w:color w:val="666600"/>
          <w:sz w:val="23"/>
          <w:szCs w:val="23"/>
        </w:rPr>
        <w:t>(</w:t>
      </w:r>
      <w:proofErr w:type="gramEnd"/>
      <w:r w:rsidRPr="002C0BE5">
        <w:rPr>
          <w:rFonts w:ascii="Courier New" w:eastAsia="Times New Roman" w:hAnsi="Courier New" w:cs="Courier New"/>
          <w:color w:val="000000"/>
          <w:sz w:val="23"/>
          <w:szCs w:val="23"/>
        </w:rPr>
        <w:t xml:space="preserve"> chopstick</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i</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6666"/>
          <w:sz w:val="23"/>
          <w:szCs w:val="23"/>
        </w:rPr>
        <w:t>1</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006666"/>
          <w:sz w:val="23"/>
          <w:szCs w:val="23"/>
        </w:rPr>
        <w:t>5</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666600"/>
          <w:sz w:val="23"/>
          <w:szCs w:val="23"/>
        </w:rPr>
        <w:t>);</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2C0BE5">
        <w:rPr>
          <w:rFonts w:ascii="Courier New" w:eastAsia="Times New Roman" w:hAnsi="Courier New" w:cs="Courier New"/>
          <w:color w:val="000000"/>
          <w:sz w:val="23"/>
          <w:szCs w:val="23"/>
        </w:rPr>
        <w:t>   </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666600"/>
          <w:sz w:val="23"/>
          <w:szCs w:val="23"/>
        </w:rPr>
        <w:t>.</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2C0BE5">
        <w:rPr>
          <w:rFonts w:ascii="Courier New" w:eastAsia="Times New Roman" w:hAnsi="Courier New" w:cs="Courier New"/>
          <w:color w:val="000000"/>
          <w:sz w:val="23"/>
          <w:szCs w:val="23"/>
        </w:rPr>
        <w:t>   </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EATING THE RICE</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2C0BE5">
        <w:rPr>
          <w:rFonts w:ascii="Courier New" w:eastAsia="Times New Roman" w:hAnsi="Courier New" w:cs="Courier New"/>
          <w:color w:val="000000"/>
          <w:sz w:val="23"/>
          <w:szCs w:val="23"/>
        </w:rPr>
        <w:t>   </w:t>
      </w:r>
      <w:r w:rsidRPr="002C0BE5">
        <w:rPr>
          <w:rFonts w:ascii="Courier New" w:eastAsia="Times New Roman" w:hAnsi="Courier New" w:cs="Courier New"/>
          <w:color w:val="666600"/>
          <w:sz w:val="23"/>
          <w:szCs w:val="23"/>
        </w:rPr>
        <w:t>.</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2C0BE5">
        <w:rPr>
          <w:rFonts w:ascii="Courier New" w:eastAsia="Times New Roman" w:hAnsi="Courier New" w:cs="Courier New"/>
          <w:color w:val="000000"/>
          <w:sz w:val="23"/>
          <w:szCs w:val="23"/>
        </w:rPr>
        <w:t>   </w:t>
      </w:r>
      <w:proofErr w:type="gramStart"/>
      <w:r w:rsidRPr="002C0BE5">
        <w:rPr>
          <w:rFonts w:ascii="Courier New" w:eastAsia="Times New Roman" w:hAnsi="Courier New" w:cs="Courier New"/>
          <w:color w:val="000000"/>
          <w:sz w:val="23"/>
          <w:szCs w:val="23"/>
        </w:rPr>
        <w:t>signal</w:t>
      </w:r>
      <w:r w:rsidRPr="002C0BE5">
        <w:rPr>
          <w:rFonts w:ascii="Courier New" w:eastAsia="Times New Roman" w:hAnsi="Courier New" w:cs="Courier New"/>
          <w:color w:val="666600"/>
          <w:sz w:val="23"/>
          <w:szCs w:val="23"/>
        </w:rPr>
        <w:t>(</w:t>
      </w:r>
      <w:proofErr w:type="gramEnd"/>
      <w:r w:rsidRPr="002C0BE5">
        <w:rPr>
          <w:rFonts w:ascii="Courier New" w:eastAsia="Times New Roman" w:hAnsi="Courier New" w:cs="Courier New"/>
          <w:color w:val="000000"/>
          <w:sz w:val="23"/>
          <w:szCs w:val="23"/>
        </w:rPr>
        <w:t xml:space="preserve"> chopstick</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i</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666600"/>
          <w:sz w:val="23"/>
          <w:szCs w:val="23"/>
        </w:rPr>
        <w:t>);</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2C0BE5">
        <w:rPr>
          <w:rFonts w:ascii="Courier New" w:eastAsia="Times New Roman" w:hAnsi="Courier New" w:cs="Courier New"/>
          <w:color w:val="000000"/>
          <w:sz w:val="23"/>
          <w:szCs w:val="23"/>
        </w:rPr>
        <w:t>   </w:t>
      </w:r>
      <w:proofErr w:type="gramStart"/>
      <w:r w:rsidRPr="002C0BE5">
        <w:rPr>
          <w:rFonts w:ascii="Courier New" w:eastAsia="Times New Roman" w:hAnsi="Courier New" w:cs="Courier New"/>
          <w:color w:val="000000"/>
          <w:sz w:val="23"/>
          <w:szCs w:val="23"/>
        </w:rPr>
        <w:t>signal</w:t>
      </w:r>
      <w:r w:rsidRPr="002C0BE5">
        <w:rPr>
          <w:rFonts w:ascii="Courier New" w:eastAsia="Times New Roman" w:hAnsi="Courier New" w:cs="Courier New"/>
          <w:color w:val="666600"/>
          <w:sz w:val="23"/>
          <w:szCs w:val="23"/>
        </w:rPr>
        <w:t>(</w:t>
      </w:r>
      <w:proofErr w:type="gramEnd"/>
      <w:r w:rsidRPr="002C0BE5">
        <w:rPr>
          <w:rFonts w:ascii="Courier New" w:eastAsia="Times New Roman" w:hAnsi="Courier New" w:cs="Courier New"/>
          <w:color w:val="000000"/>
          <w:sz w:val="23"/>
          <w:szCs w:val="23"/>
        </w:rPr>
        <w:t xml:space="preserve"> chopstick</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i</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6666"/>
          <w:sz w:val="23"/>
          <w:szCs w:val="23"/>
        </w:rPr>
        <w:t>1</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006666"/>
          <w:sz w:val="23"/>
          <w:szCs w:val="23"/>
        </w:rPr>
        <w:t>5</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r w:rsidRPr="002C0BE5">
        <w:rPr>
          <w:rFonts w:ascii="Courier New" w:eastAsia="Times New Roman" w:hAnsi="Courier New" w:cs="Courier New"/>
          <w:color w:val="666600"/>
          <w:sz w:val="23"/>
          <w:szCs w:val="23"/>
        </w:rPr>
        <w:t>);</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2C0BE5">
        <w:rPr>
          <w:rFonts w:ascii="Courier New" w:eastAsia="Times New Roman" w:hAnsi="Courier New" w:cs="Courier New"/>
          <w:color w:val="000000"/>
          <w:sz w:val="23"/>
          <w:szCs w:val="23"/>
        </w:rPr>
        <w:t>   </w:t>
      </w:r>
      <w:r w:rsidRPr="002C0BE5">
        <w:rPr>
          <w:rFonts w:ascii="Courier New" w:eastAsia="Times New Roman" w:hAnsi="Courier New" w:cs="Courier New"/>
          <w:color w:val="666600"/>
          <w:sz w:val="23"/>
          <w:szCs w:val="23"/>
        </w:rPr>
        <w:t>.</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2C0BE5">
        <w:rPr>
          <w:rFonts w:ascii="Courier New" w:eastAsia="Times New Roman" w:hAnsi="Courier New" w:cs="Courier New"/>
          <w:color w:val="000000"/>
          <w:sz w:val="23"/>
          <w:szCs w:val="23"/>
        </w:rPr>
        <w:t>   </w:t>
      </w: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THINKING</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2C0BE5">
        <w:rPr>
          <w:rFonts w:ascii="Courier New" w:eastAsia="Times New Roman" w:hAnsi="Courier New" w:cs="Courier New"/>
          <w:color w:val="000000"/>
          <w:sz w:val="23"/>
          <w:szCs w:val="23"/>
        </w:rPr>
        <w:t>   </w:t>
      </w:r>
      <w:r w:rsidRPr="002C0BE5">
        <w:rPr>
          <w:rFonts w:ascii="Courier New" w:eastAsia="Times New Roman" w:hAnsi="Courier New" w:cs="Courier New"/>
          <w:color w:val="666600"/>
          <w:sz w:val="23"/>
          <w:szCs w:val="23"/>
        </w:rPr>
        <w:t>.</w:t>
      </w:r>
    </w:p>
    <w:p w:rsidR="002C0BE5" w:rsidRPr="002C0BE5" w:rsidRDefault="002C0BE5" w:rsidP="002C0BE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rPr>
      </w:pPr>
      <w:r w:rsidRPr="002C0BE5">
        <w:rPr>
          <w:rFonts w:ascii="Courier New" w:eastAsia="Times New Roman" w:hAnsi="Courier New" w:cs="Courier New"/>
          <w:color w:val="666600"/>
          <w:sz w:val="23"/>
          <w:szCs w:val="23"/>
        </w:rPr>
        <w:t>}</w:t>
      </w:r>
      <w:r w:rsidRPr="002C0BE5">
        <w:rPr>
          <w:rFonts w:ascii="Courier New" w:eastAsia="Times New Roman" w:hAnsi="Courier New" w:cs="Courier New"/>
          <w:color w:val="000000"/>
          <w:sz w:val="23"/>
          <w:szCs w:val="23"/>
        </w:rPr>
        <w:t xml:space="preserve"> </w:t>
      </w:r>
      <w:proofErr w:type="gramStart"/>
      <w:r w:rsidRPr="002C0BE5">
        <w:rPr>
          <w:rFonts w:ascii="Courier New" w:eastAsia="Times New Roman" w:hAnsi="Courier New" w:cs="Courier New"/>
          <w:color w:val="000088"/>
          <w:sz w:val="23"/>
          <w:szCs w:val="23"/>
        </w:rPr>
        <w:t>while</w:t>
      </w:r>
      <w:r w:rsidRPr="002C0BE5">
        <w:rPr>
          <w:rFonts w:ascii="Courier New" w:eastAsia="Times New Roman" w:hAnsi="Courier New" w:cs="Courier New"/>
          <w:color w:val="666600"/>
          <w:sz w:val="23"/>
          <w:szCs w:val="23"/>
        </w:rPr>
        <w:t>(</w:t>
      </w:r>
      <w:proofErr w:type="gramEnd"/>
      <w:r w:rsidRPr="002C0BE5">
        <w:rPr>
          <w:rFonts w:ascii="Courier New" w:eastAsia="Times New Roman" w:hAnsi="Courier New" w:cs="Courier New"/>
          <w:color w:val="006666"/>
          <w:sz w:val="23"/>
          <w:szCs w:val="23"/>
        </w:rPr>
        <w:t>1</w:t>
      </w:r>
      <w:r w:rsidRPr="002C0BE5">
        <w:rPr>
          <w:rFonts w:ascii="Courier New" w:eastAsia="Times New Roman" w:hAnsi="Courier New" w:cs="Courier New"/>
          <w:color w:val="666600"/>
          <w:sz w:val="23"/>
          <w:szCs w:val="23"/>
        </w:rPr>
        <w:t>);</w:t>
      </w:r>
    </w:p>
    <w:p w:rsidR="002C0BE5" w:rsidRPr="002C0BE5" w:rsidRDefault="002C0BE5" w:rsidP="002C0BE5">
      <w:pPr>
        <w:spacing w:before="120" w:after="168" w:line="240" w:lineRule="auto"/>
        <w:jc w:val="both"/>
        <w:rPr>
          <w:rFonts w:ascii="Arial" w:eastAsia="Times New Roman" w:hAnsi="Arial" w:cs="Arial"/>
          <w:color w:val="000000"/>
          <w:sz w:val="24"/>
          <w:szCs w:val="24"/>
        </w:rPr>
      </w:pPr>
      <w:r w:rsidRPr="002C0BE5">
        <w:rPr>
          <w:rFonts w:ascii="Arial" w:eastAsia="Times New Roman" w:hAnsi="Arial" w:cs="Arial"/>
          <w:color w:val="000000"/>
          <w:sz w:val="24"/>
          <w:szCs w:val="24"/>
        </w:rPr>
        <w:t xml:space="preserve">In the above structure, first wait operation is performed on chopstick[i] and </w:t>
      </w:r>
      <w:proofErr w:type="gramStart"/>
      <w:r w:rsidRPr="002C0BE5">
        <w:rPr>
          <w:rFonts w:ascii="Arial" w:eastAsia="Times New Roman" w:hAnsi="Arial" w:cs="Arial"/>
          <w:color w:val="000000"/>
          <w:sz w:val="24"/>
          <w:szCs w:val="24"/>
        </w:rPr>
        <w:t>chopstick[</w:t>
      </w:r>
      <w:proofErr w:type="gramEnd"/>
      <w:r w:rsidRPr="002C0BE5">
        <w:rPr>
          <w:rFonts w:ascii="Arial" w:eastAsia="Times New Roman" w:hAnsi="Arial" w:cs="Arial"/>
          <w:color w:val="000000"/>
          <w:sz w:val="24"/>
          <w:szCs w:val="24"/>
        </w:rPr>
        <w:t xml:space="preserve"> (i+1) % 5]. This means that the philosopher i </w:t>
      </w:r>
      <w:proofErr w:type="gramStart"/>
      <w:r w:rsidRPr="002C0BE5">
        <w:rPr>
          <w:rFonts w:ascii="Arial" w:eastAsia="Times New Roman" w:hAnsi="Arial" w:cs="Arial"/>
          <w:color w:val="000000"/>
          <w:sz w:val="24"/>
          <w:szCs w:val="24"/>
        </w:rPr>
        <w:t>has</w:t>
      </w:r>
      <w:proofErr w:type="gramEnd"/>
      <w:r w:rsidRPr="002C0BE5">
        <w:rPr>
          <w:rFonts w:ascii="Arial" w:eastAsia="Times New Roman" w:hAnsi="Arial" w:cs="Arial"/>
          <w:color w:val="000000"/>
          <w:sz w:val="24"/>
          <w:szCs w:val="24"/>
        </w:rPr>
        <w:t xml:space="preserve"> picked up the chopsticks on his sides. Then the eating function is performed.</w:t>
      </w:r>
    </w:p>
    <w:p w:rsidR="002C0BE5" w:rsidRPr="002C0BE5" w:rsidRDefault="002C0BE5" w:rsidP="002C0BE5">
      <w:pPr>
        <w:spacing w:before="120" w:after="168" w:line="240" w:lineRule="auto"/>
        <w:jc w:val="both"/>
        <w:rPr>
          <w:rFonts w:ascii="Arial" w:eastAsia="Times New Roman" w:hAnsi="Arial" w:cs="Arial"/>
          <w:color w:val="000000"/>
          <w:sz w:val="24"/>
          <w:szCs w:val="24"/>
        </w:rPr>
      </w:pPr>
      <w:r w:rsidRPr="002C0BE5">
        <w:rPr>
          <w:rFonts w:ascii="Arial" w:eastAsia="Times New Roman" w:hAnsi="Arial" w:cs="Arial"/>
          <w:color w:val="000000"/>
          <w:sz w:val="24"/>
          <w:szCs w:val="24"/>
        </w:rPr>
        <w:t xml:space="preserve">After that, signal operation is performed on chopstick[i] and </w:t>
      </w:r>
      <w:proofErr w:type="gramStart"/>
      <w:r w:rsidRPr="002C0BE5">
        <w:rPr>
          <w:rFonts w:ascii="Arial" w:eastAsia="Times New Roman" w:hAnsi="Arial" w:cs="Arial"/>
          <w:color w:val="000000"/>
          <w:sz w:val="24"/>
          <w:szCs w:val="24"/>
        </w:rPr>
        <w:t>chopstick[</w:t>
      </w:r>
      <w:proofErr w:type="gramEnd"/>
      <w:r w:rsidRPr="002C0BE5">
        <w:rPr>
          <w:rFonts w:ascii="Arial" w:eastAsia="Times New Roman" w:hAnsi="Arial" w:cs="Arial"/>
          <w:color w:val="000000"/>
          <w:sz w:val="24"/>
          <w:szCs w:val="24"/>
        </w:rPr>
        <w:t xml:space="preserve"> (i+1) % 5]. This means that the philosopher i has eaten and put down the chopsticks on his sides. Then the philosopher goes back to thinking.</w:t>
      </w:r>
    </w:p>
    <w:p w:rsidR="002C0BE5" w:rsidRPr="002C0BE5" w:rsidRDefault="002C0BE5" w:rsidP="002C0BE5">
      <w:pPr>
        <w:spacing w:after="0" w:line="240" w:lineRule="auto"/>
        <w:outlineLvl w:val="1"/>
        <w:rPr>
          <w:rFonts w:ascii="Arial" w:eastAsia="Times New Roman" w:hAnsi="Arial" w:cs="Arial"/>
          <w:b/>
          <w:bCs/>
          <w:sz w:val="30"/>
          <w:szCs w:val="30"/>
        </w:rPr>
      </w:pPr>
      <w:r w:rsidRPr="002C0BE5">
        <w:rPr>
          <w:rFonts w:ascii="Arial" w:eastAsia="Times New Roman" w:hAnsi="Arial" w:cs="Arial"/>
          <w:b/>
          <w:bCs/>
          <w:sz w:val="30"/>
          <w:szCs w:val="30"/>
        </w:rPr>
        <w:t>Difficulty with the solution</w:t>
      </w:r>
    </w:p>
    <w:p w:rsidR="002C0BE5" w:rsidRPr="002C0BE5" w:rsidRDefault="002C0BE5" w:rsidP="002C0BE5">
      <w:pPr>
        <w:spacing w:before="120" w:after="168" w:line="240" w:lineRule="auto"/>
        <w:jc w:val="both"/>
        <w:rPr>
          <w:rFonts w:ascii="Arial" w:eastAsia="Times New Roman" w:hAnsi="Arial" w:cs="Arial"/>
          <w:color w:val="000000"/>
          <w:sz w:val="24"/>
          <w:szCs w:val="24"/>
        </w:rPr>
      </w:pPr>
      <w:r w:rsidRPr="002C0BE5">
        <w:rPr>
          <w:rFonts w:ascii="Arial" w:eastAsia="Times New Roman" w:hAnsi="Arial" w:cs="Arial"/>
          <w:color w:val="000000"/>
          <w:sz w:val="24"/>
          <w:szCs w:val="24"/>
        </w:rPr>
        <w:t>The above solution makes sure that no two neighboring philosophers can eat at the same time. But this solution can lead to a deadlock. This may happen if all the philosophers pick their left chopstick simultaneously. Then none of them can eat and deadlock occurs.</w:t>
      </w:r>
    </w:p>
    <w:p w:rsidR="002C0BE5" w:rsidRPr="002C0BE5" w:rsidRDefault="002C0BE5" w:rsidP="002C0BE5">
      <w:pPr>
        <w:spacing w:before="120" w:after="168" w:line="240" w:lineRule="auto"/>
        <w:jc w:val="both"/>
        <w:rPr>
          <w:rFonts w:ascii="Arial" w:eastAsia="Times New Roman" w:hAnsi="Arial" w:cs="Arial"/>
          <w:color w:val="000000"/>
          <w:sz w:val="24"/>
          <w:szCs w:val="24"/>
        </w:rPr>
      </w:pPr>
      <w:r w:rsidRPr="002C0BE5">
        <w:rPr>
          <w:rFonts w:ascii="Arial" w:eastAsia="Times New Roman" w:hAnsi="Arial" w:cs="Arial"/>
          <w:color w:val="000000"/>
          <w:sz w:val="24"/>
          <w:szCs w:val="24"/>
        </w:rPr>
        <w:t>Some of the ways to avoid deadlock are as follows −</w:t>
      </w:r>
    </w:p>
    <w:p w:rsidR="002C0BE5" w:rsidRPr="002C0BE5" w:rsidRDefault="002C0BE5" w:rsidP="002C0BE5">
      <w:pPr>
        <w:numPr>
          <w:ilvl w:val="0"/>
          <w:numId w:val="15"/>
        </w:numPr>
        <w:spacing w:before="100" w:beforeAutospacing="1" w:after="75" w:line="240" w:lineRule="auto"/>
        <w:rPr>
          <w:rFonts w:ascii="Arial" w:eastAsia="Times New Roman" w:hAnsi="Arial" w:cs="Arial"/>
          <w:sz w:val="24"/>
          <w:szCs w:val="24"/>
        </w:rPr>
      </w:pPr>
      <w:r w:rsidRPr="002C0BE5">
        <w:rPr>
          <w:rFonts w:ascii="Arial" w:eastAsia="Times New Roman" w:hAnsi="Arial" w:cs="Arial"/>
          <w:sz w:val="24"/>
          <w:szCs w:val="24"/>
        </w:rPr>
        <w:t>There should be at most four philosophers on the table.</w:t>
      </w:r>
    </w:p>
    <w:p w:rsidR="002C0BE5" w:rsidRPr="002C0BE5" w:rsidRDefault="002C0BE5" w:rsidP="0091797B">
      <w:pPr>
        <w:numPr>
          <w:ilvl w:val="0"/>
          <w:numId w:val="15"/>
        </w:numPr>
        <w:tabs>
          <w:tab w:val="clear" w:pos="720"/>
          <w:tab w:val="num" w:pos="450"/>
        </w:tabs>
        <w:spacing w:before="100" w:beforeAutospacing="1" w:after="75" w:line="240" w:lineRule="auto"/>
        <w:ind w:left="270" w:firstLine="90"/>
        <w:rPr>
          <w:rFonts w:ascii="Arial" w:eastAsia="Times New Roman" w:hAnsi="Arial" w:cs="Arial"/>
          <w:sz w:val="24"/>
          <w:szCs w:val="24"/>
        </w:rPr>
      </w:pPr>
      <w:r w:rsidRPr="002C0BE5">
        <w:rPr>
          <w:rFonts w:ascii="Arial" w:eastAsia="Times New Roman" w:hAnsi="Arial" w:cs="Arial"/>
          <w:sz w:val="24"/>
          <w:szCs w:val="24"/>
        </w:rPr>
        <w:t>An even philosopher should pick the right chopstick and then the left chopstick while an odd philosopher should pick the left chopstick and then the right chopstick.</w:t>
      </w:r>
    </w:p>
    <w:p w:rsidR="0091797B" w:rsidRDefault="002C0BE5" w:rsidP="0091797B">
      <w:pPr>
        <w:numPr>
          <w:ilvl w:val="0"/>
          <w:numId w:val="15"/>
        </w:numPr>
        <w:spacing w:before="100" w:beforeAutospacing="1" w:after="75" w:line="240" w:lineRule="auto"/>
        <w:rPr>
          <w:rFonts w:ascii="Arial" w:eastAsia="Times New Roman" w:hAnsi="Arial" w:cs="Arial"/>
          <w:sz w:val="24"/>
          <w:szCs w:val="24"/>
        </w:rPr>
      </w:pPr>
      <w:r w:rsidRPr="002C0BE5">
        <w:rPr>
          <w:rFonts w:ascii="Arial" w:eastAsia="Times New Roman" w:hAnsi="Arial" w:cs="Arial"/>
          <w:sz w:val="24"/>
          <w:szCs w:val="24"/>
        </w:rPr>
        <w:t>A philosopher should only be allowed to pick their chopstick if both are available at the same time.</w:t>
      </w:r>
    </w:p>
    <w:p w:rsidR="0091797B" w:rsidRDefault="0091797B" w:rsidP="00734047">
      <w:pPr>
        <w:shd w:val="clear" w:color="auto" w:fill="FFFFFF"/>
        <w:spacing w:after="150" w:line="240" w:lineRule="auto"/>
        <w:ind w:left="360"/>
        <w:textAlignment w:val="baseline"/>
        <w:rPr>
          <w:ins w:id="0" w:author="Unknown"/>
        </w:rPr>
      </w:pPr>
      <w:hyperlink r:id="rId16" w:history="1">
        <w:r w:rsidRPr="00734047">
          <w:rPr>
            <w:rStyle w:val="Hyperlink"/>
            <w:rFonts w:ascii="Arial" w:eastAsia="Times New Roman" w:hAnsi="Arial" w:cs="Arial"/>
            <w:spacing w:val="2"/>
            <w:sz w:val="26"/>
            <w:szCs w:val="26"/>
          </w:rPr>
          <w:t>https://www.javatpoint.com/os-dining-philosophers-problem</w:t>
        </w:r>
      </w:hyperlink>
      <w:r w:rsidRPr="00734047">
        <w:rPr>
          <w:rFonts w:ascii="Arial" w:eastAsia="Times New Roman" w:hAnsi="Arial" w:cs="Arial"/>
          <w:color w:val="273239"/>
          <w:spacing w:val="2"/>
          <w:sz w:val="26"/>
          <w:szCs w:val="26"/>
        </w:rPr>
        <w:t xml:space="preserve"> ...... Last visited: April 10, 2022</w:t>
      </w:r>
    </w:p>
    <w:p w:rsidR="0091797B" w:rsidRPr="002C0BE5" w:rsidRDefault="0091797B" w:rsidP="0091797B">
      <w:pPr>
        <w:spacing w:before="100" w:beforeAutospacing="1" w:after="75" w:line="240" w:lineRule="auto"/>
        <w:rPr>
          <w:rFonts w:ascii="Arial" w:eastAsia="Times New Roman" w:hAnsi="Arial" w:cs="Arial"/>
          <w:sz w:val="24"/>
          <w:szCs w:val="24"/>
        </w:rPr>
      </w:pPr>
    </w:p>
    <w:tbl>
      <w:tblPr>
        <w:tblpPr w:leftFromText="180" w:rightFromText="180" w:vertAnchor="text" w:horzAnchor="margin" w:tblpXSpec="center" w:tblpY="651"/>
        <w:tblW w:w="11129" w:type="dxa"/>
        <w:tblCellSpacing w:w="15" w:type="dxa"/>
        <w:tblCellMar>
          <w:top w:w="15" w:type="dxa"/>
          <w:left w:w="15" w:type="dxa"/>
          <w:bottom w:w="15" w:type="dxa"/>
          <w:right w:w="15" w:type="dxa"/>
        </w:tblCellMar>
        <w:tblLook w:val="04A0" w:firstRow="1" w:lastRow="0" w:firstColumn="1" w:lastColumn="0" w:noHBand="0" w:noVBand="1"/>
      </w:tblPr>
      <w:tblGrid>
        <w:gridCol w:w="11129"/>
      </w:tblGrid>
      <w:tr w:rsidR="0091797B" w:rsidTr="0091797B">
        <w:trPr>
          <w:tblCellSpacing w:w="15" w:type="dxa"/>
        </w:trPr>
        <w:tc>
          <w:tcPr>
            <w:tcW w:w="0" w:type="auto"/>
            <w:vAlign w:val="center"/>
            <w:hideMark/>
          </w:tcPr>
          <w:p w:rsidR="0091797B" w:rsidRDefault="0091797B" w:rsidP="0091797B">
            <w:pPr>
              <w:pStyle w:val="NormalWeb"/>
              <w:jc w:val="both"/>
              <w:rPr>
                <w:rFonts w:ascii="Segoe UI" w:hAnsi="Segoe UI" w:cs="Segoe UI"/>
                <w:color w:val="333333"/>
              </w:rPr>
            </w:pPr>
            <w:r>
              <w:rPr>
                <w:rFonts w:ascii="Segoe UI" w:hAnsi="Segoe UI" w:cs="Segoe UI"/>
                <w:color w:val="333333"/>
              </w:rPr>
              <w:lastRenderedPageBreak/>
              <w:t xml:space="preserve">The dining philosopher's problem is the classical problem of synchronization which says that Five philosophers are sitting around a circular table and their job is to think and eat alternatively. A bowl of noodles is placed at the center of the table along with five chopsticks for each of the philosophers. To eat a philosopher needs both their right and a left chopstick. A philosopher can only eat if both immediate left and right chopsticks of the philosopher </w:t>
            </w:r>
            <w:proofErr w:type="gramStart"/>
            <w:r>
              <w:rPr>
                <w:rFonts w:ascii="Segoe UI" w:hAnsi="Segoe UI" w:cs="Segoe UI"/>
                <w:color w:val="333333"/>
              </w:rPr>
              <w:t>is</w:t>
            </w:r>
            <w:proofErr w:type="gramEnd"/>
            <w:r>
              <w:rPr>
                <w:rFonts w:ascii="Segoe UI" w:hAnsi="Segoe UI" w:cs="Segoe UI"/>
                <w:color w:val="333333"/>
              </w:rPr>
              <w:t xml:space="preserve"> available. In case if both immediate left and right chopsticks of the philosopher are not available then the philosopher puts down their (either left or right) chopstick and starts thinking again.</w:t>
            </w:r>
          </w:p>
          <w:p w:rsidR="0091797B" w:rsidRDefault="0091797B" w:rsidP="0091797B">
            <w:pPr>
              <w:pStyle w:val="NormalWeb"/>
              <w:jc w:val="both"/>
              <w:rPr>
                <w:rFonts w:ascii="Segoe UI" w:hAnsi="Segoe UI" w:cs="Segoe UI"/>
                <w:color w:val="333333"/>
              </w:rPr>
            </w:pPr>
            <w:r>
              <w:rPr>
                <w:rFonts w:ascii="Segoe UI" w:hAnsi="Segoe UI" w:cs="Segoe UI"/>
                <w:color w:val="333333"/>
              </w:rPr>
              <w:t>The dining philosopher demonstrates a large class of concurrency control problems hence it's a classic synchronization problem.</w:t>
            </w:r>
          </w:p>
          <w:p w:rsidR="0091797B" w:rsidRDefault="0091797B" w:rsidP="0091797B">
            <w:pPr>
              <w:jc w:val="both"/>
              <w:rPr>
                <w:rFonts w:ascii="Segoe UI" w:hAnsi="Segoe UI" w:cs="Segoe UI"/>
                <w:color w:val="333333"/>
              </w:rPr>
            </w:pPr>
            <w:r>
              <w:rPr>
                <w:rFonts w:ascii="Segoe UI" w:hAnsi="Segoe UI" w:cs="Segoe UI"/>
                <w:noProof/>
                <w:color w:val="333333"/>
              </w:rPr>
              <w:drawing>
                <wp:inline distT="0" distB="0" distL="0" distR="0" wp14:anchorId="3978BA09" wp14:editId="6785C4A8">
                  <wp:extent cx="2381250" cy="2381250"/>
                  <wp:effectExtent l="0" t="0" r="0" b="0"/>
                  <wp:docPr id="70" name="Picture 70" descr="THE DINING PHILOSOPHER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DINING PHILOSOPHERS PROBL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91797B" w:rsidRDefault="0091797B" w:rsidP="0091797B">
            <w:pPr>
              <w:pStyle w:val="NormalWeb"/>
              <w:jc w:val="both"/>
              <w:rPr>
                <w:rFonts w:ascii="Segoe UI" w:hAnsi="Segoe UI" w:cs="Segoe UI"/>
                <w:color w:val="333333"/>
              </w:rPr>
            </w:pPr>
            <w:r>
              <w:rPr>
                <w:rStyle w:val="Strong"/>
                <w:rFonts w:ascii="Segoe UI" w:hAnsi="Segoe UI" w:cs="Segoe UI"/>
                <w:color w:val="333333"/>
              </w:rPr>
              <w:t>Five Philosophers sitting around the table</w:t>
            </w:r>
          </w:p>
          <w:p w:rsidR="0091797B" w:rsidRDefault="0091797B" w:rsidP="0091797B">
            <w:pPr>
              <w:pStyle w:val="NormalWeb"/>
              <w:jc w:val="both"/>
              <w:rPr>
                <w:rFonts w:ascii="Segoe UI" w:hAnsi="Segoe UI" w:cs="Segoe UI"/>
                <w:color w:val="333333"/>
              </w:rPr>
            </w:pPr>
            <w:r>
              <w:rPr>
                <w:rStyle w:val="Strong"/>
                <w:rFonts w:ascii="Segoe UI" w:hAnsi="Segoe UI" w:cs="Segoe UI"/>
                <w:color w:val="333333"/>
              </w:rPr>
              <w:t>Dining Philosophers Problem</w:t>
            </w:r>
            <w:r>
              <w:rPr>
                <w:rFonts w:ascii="Segoe UI" w:hAnsi="Segoe UI" w:cs="Segoe UI"/>
                <w:color w:val="333333"/>
              </w:rPr>
              <w:t>- Let's understand the Dining Philosophers Problem with the below code, we have used fig 1 as a reference to make you understand the problem exactly. The five Philosophers are represented as P0, P1, P2, P3, and P4 and five chopsticks by C0, C1, C2, C3, and C4.</w:t>
            </w:r>
          </w:p>
          <w:p w:rsidR="0091797B" w:rsidRDefault="0091797B" w:rsidP="0091797B">
            <w:pPr>
              <w:jc w:val="both"/>
              <w:rPr>
                <w:rFonts w:ascii="Segoe UI" w:hAnsi="Segoe UI" w:cs="Segoe UI"/>
                <w:color w:val="333333"/>
              </w:rPr>
            </w:pPr>
            <w:r>
              <w:rPr>
                <w:rFonts w:ascii="Segoe UI" w:hAnsi="Segoe UI" w:cs="Segoe UI"/>
                <w:noProof/>
                <w:color w:val="333333"/>
              </w:rPr>
              <w:lastRenderedPageBreak/>
              <w:drawing>
                <wp:inline distT="0" distB="0" distL="0" distR="0" wp14:anchorId="11D6559F" wp14:editId="669F8083">
                  <wp:extent cx="4762500" cy="2847975"/>
                  <wp:effectExtent l="0" t="0" r="0" b="9525"/>
                  <wp:docPr id="69" name="Picture 69" descr="THE DINING PHILOSOPHER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DINING PHILOSOPHERS PROBL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47975"/>
                          </a:xfrm>
                          <a:prstGeom prst="rect">
                            <a:avLst/>
                          </a:prstGeom>
                          <a:noFill/>
                          <a:ln>
                            <a:noFill/>
                          </a:ln>
                        </pic:spPr>
                      </pic:pic>
                    </a:graphicData>
                  </a:graphic>
                </wp:inline>
              </w:drawing>
            </w:r>
          </w:p>
          <w:p w:rsidR="0091797B" w:rsidRDefault="0091797B" w:rsidP="0091797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color w:val="333333"/>
              </w:rPr>
            </w:pPr>
            <w:r>
              <w:rPr>
                <w:rFonts w:ascii="Segoe UI" w:hAnsi="Segoe UI" w:cs="Segoe UI"/>
                <w:color w:val="333333"/>
              </w:rPr>
              <w:fldChar w:fldCharType="end"/>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Void Philosopher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(1)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take_chopstick</w:t>
            </w:r>
            <w:proofErr w:type="spellEnd"/>
            <w:r>
              <w:rPr>
                <w:rFonts w:ascii="Segoe UI" w:hAnsi="Segoe UI" w:cs="Segoe UI"/>
                <w:color w:val="000000"/>
                <w:bdr w:val="none" w:sz="0" w:space="0" w:color="auto" w:frame="1"/>
              </w:rPr>
              <w:t>[i];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take_chopstick</w:t>
            </w:r>
            <w:proofErr w:type="spellEnd"/>
            <w:r>
              <w:rPr>
                <w:rFonts w:ascii="Segoe UI" w:hAnsi="Segoe UI" w:cs="Segoe UI"/>
                <w:color w:val="000000"/>
                <w:bdr w:val="none" w:sz="0" w:space="0" w:color="auto" w:frame="1"/>
              </w:rPr>
              <w:t>[ (i+1) % 5] ;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EATING THE NOODLE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put_chopstick</w:t>
            </w:r>
            <w:proofErr w:type="spellEnd"/>
            <w:r>
              <w:rPr>
                <w:rFonts w:ascii="Segoe UI" w:hAnsi="Segoe UI" w:cs="Segoe UI"/>
                <w:color w:val="000000"/>
                <w:bdr w:val="none" w:sz="0" w:space="0" w:color="auto" w:frame="1"/>
              </w:rPr>
              <w:t>[i] );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put_chopstick</w:t>
            </w:r>
            <w:proofErr w:type="spellEnd"/>
            <w:r>
              <w:rPr>
                <w:rFonts w:ascii="Segoe UI" w:hAnsi="Segoe UI" w:cs="Segoe UI"/>
                <w:color w:val="000000"/>
                <w:bdr w:val="none" w:sz="0" w:space="0" w:color="auto" w:frame="1"/>
              </w:rPr>
              <w:t>[ (i+1) % 5] ;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THINKING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1797B" w:rsidRDefault="0091797B" w:rsidP="00917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1797B" w:rsidRDefault="0091797B" w:rsidP="0091797B">
            <w:pPr>
              <w:pStyle w:val="NormalWeb"/>
              <w:jc w:val="both"/>
              <w:rPr>
                <w:rFonts w:ascii="Segoe UI" w:hAnsi="Segoe UI" w:cs="Segoe UI"/>
                <w:color w:val="333333"/>
              </w:rPr>
            </w:pPr>
            <w:r>
              <w:rPr>
                <w:rFonts w:ascii="Segoe UI" w:hAnsi="Segoe UI" w:cs="Segoe UI"/>
                <w:color w:val="333333"/>
              </w:rPr>
              <w:lastRenderedPageBreak/>
              <w:t>Let's discuss the above code:</w:t>
            </w:r>
          </w:p>
          <w:p w:rsidR="0091797B" w:rsidRDefault="0091797B" w:rsidP="0091797B">
            <w:pPr>
              <w:pStyle w:val="NormalWeb"/>
              <w:jc w:val="both"/>
              <w:rPr>
                <w:rFonts w:ascii="Segoe UI" w:hAnsi="Segoe UI" w:cs="Segoe UI"/>
                <w:color w:val="333333"/>
              </w:rPr>
            </w:pPr>
            <w:r>
              <w:rPr>
                <w:rFonts w:ascii="Segoe UI" w:hAnsi="Segoe UI" w:cs="Segoe UI"/>
                <w:color w:val="333333"/>
              </w:rPr>
              <w:t>Suppose Philosopher P0 wants to eat, it will enter in Philosopher() function, and execute </w:t>
            </w:r>
            <w:proofErr w:type="spellStart"/>
            <w:r>
              <w:rPr>
                <w:rStyle w:val="Strong"/>
                <w:rFonts w:ascii="Segoe UI" w:hAnsi="Segoe UI" w:cs="Segoe UI"/>
                <w:color w:val="333333"/>
              </w:rPr>
              <w:t>take_chopstick</w:t>
            </w:r>
            <w:proofErr w:type="spellEnd"/>
            <w:r>
              <w:rPr>
                <w:rStyle w:val="Strong"/>
                <w:rFonts w:ascii="Segoe UI" w:hAnsi="Segoe UI" w:cs="Segoe UI"/>
                <w:color w:val="333333"/>
              </w:rPr>
              <w:t>[i];</w:t>
            </w:r>
            <w:r>
              <w:rPr>
                <w:rFonts w:ascii="Segoe UI" w:hAnsi="Segoe UI" w:cs="Segoe UI"/>
                <w:color w:val="333333"/>
              </w:rPr>
              <w:t> by doing this it holds </w:t>
            </w:r>
            <w:r>
              <w:rPr>
                <w:rStyle w:val="Strong"/>
                <w:rFonts w:ascii="Segoe UI" w:hAnsi="Segoe UI" w:cs="Segoe UI"/>
                <w:color w:val="333333"/>
              </w:rPr>
              <w:t>C0 chopstick</w:t>
            </w:r>
            <w:r>
              <w:rPr>
                <w:rFonts w:ascii="Segoe UI" w:hAnsi="Segoe UI" w:cs="Segoe UI"/>
                <w:color w:val="333333"/>
              </w:rPr>
              <w:t> after that it execute </w:t>
            </w:r>
            <w:proofErr w:type="spellStart"/>
            <w:r>
              <w:rPr>
                <w:rStyle w:val="Strong"/>
                <w:rFonts w:ascii="Segoe UI" w:hAnsi="Segoe UI" w:cs="Segoe UI"/>
                <w:color w:val="333333"/>
              </w:rPr>
              <w:t>take_chopstick</w:t>
            </w:r>
            <w:proofErr w:type="spellEnd"/>
            <w:r>
              <w:rPr>
                <w:rStyle w:val="Strong"/>
                <w:rFonts w:ascii="Segoe UI" w:hAnsi="Segoe UI" w:cs="Segoe UI"/>
                <w:color w:val="333333"/>
              </w:rPr>
              <w:t>[ (i+1) % 5];</w:t>
            </w:r>
            <w:r>
              <w:rPr>
                <w:rFonts w:ascii="Segoe UI" w:hAnsi="Segoe UI" w:cs="Segoe UI"/>
                <w:color w:val="333333"/>
              </w:rPr>
              <w:t> by doing this it holds </w:t>
            </w:r>
            <w:r>
              <w:rPr>
                <w:rStyle w:val="Strong"/>
                <w:rFonts w:ascii="Segoe UI" w:hAnsi="Segoe UI" w:cs="Segoe UI"/>
                <w:color w:val="333333"/>
              </w:rPr>
              <w:t>C1 chopstick</w:t>
            </w:r>
            <w:r>
              <w:rPr>
                <w:rFonts w:ascii="Segoe UI" w:hAnsi="Segoe UI" w:cs="Segoe UI"/>
                <w:color w:val="333333"/>
              </w:rPr>
              <w:t>( since i =0, therefore (0 + 1) % 5 = 1)</w:t>
            </w:r>
          </w:p>
          <w:p w:rsidR="0091797B" w:rsidRDefault="0091797B" w:rsidP="0091797B">
            <w:pPr>
              <w:pStyle w:val="NormalWeb"/>
              <w:jc w:val="both"/>
              <w:rPr>
                <w:rFonts w:ascii="Segoe UI" w:hAnsi="Segoe UI" w:cs="Segoe UI"/>
                <w:color w:val="333333"/>
              </w:rPr>
            </w:pPr>
            <w:r>
              <w:rPr>
                <w:rFonts w:ascii="Segoe UI" w:hAnsi="Segoe UI" w:cs="Segoe UI"/>
                <w:color w:val="333333"/>
              </w:rPr>
              <w:t>Similarly suppose now Philosopher P1 wants to eat, it will enter in Philosopher() function, and execute </w:t>
            </w:r>
            <w:proofErr w:type="spellStart"/>
            <w:r>
              <w:rPr>
                <w:rStyle w:val="Strong"/>
                <w:rFonts w:ascii="Segoe UI" w:hAnsi="Segoe UI" w:cs="Segoe UI"/>
                <w:color w:val="333333"/>
              </w:rPr>
              <w:t>take_chopstick</w:t>
            </w:r>
            <w:proofErr w:type="spellEnd"/>
            <w:r>
              <w:rPr>
                <w:rStyle w:val="Strong"/>
                <w:rFonts w:ascii="Segoe UI" w:hAnsi="Segoe UI" w:cs="Segoe UI"/>
                <w:color w:val="333333"/>
              </w:rPr>
              <w:t>[i];</w:t>
            </w:r>
            <w:r>
              <w:rPr>
                <w:rFonts w:ascii="Segoe UI" w:hAnsi="Segoe UI" w:cs="Segoe UI"/>
                <w:color w:val="333333"/>
              </w:rPr>
              <w:t> by doing this it holds </w:t>
            </w:r>
            <w:r>
              <w:rPr>
                <w:rStyle w:val="Strong"/>
                <w:rFonts w:ascii="Segoe UI" w:hAnsi="Segoe UI" w:cs="Segoe UI"/>
                <w:color w:val="333333"/>
              </w:rPr>
              <w:t>C1 chopstick</w:t>
            </w:r>
            <w:r>
              <w:rPr>
                <w:rFonts w:ascii="Segoe UI" w:hAnsi="Segoe UI" w:cs="Segoe UI"/>
                <w:color w:val="333333"/>
              </w:rPr>
              <w:t> after that it execute </w:t>
            </w:r>
            <w:proofErr w:type="spellStart"/>
            <w:r>
              <w:rPr>
                <w:rStyle w:val="Strong"/>
                <w:rFonts w:ascii="Segoe UI" w:hAnsi="Segoe UI" w:cs="Segoe UI"/>
                <w:color w:val="333333"/>
              </w:rPr>
              <w:t>take_chopstick</w:t>
            </w:r>
            <w:proofErr w:type="spellEnd"/>
            <w:r>
              <w:rPr>
                <w:rStyle w:val="Strong"/>
                <w:rFonts w:ascii="Segoe UI" w:hAnsi="Segoe UI" w:cs="Segoe UI"/>
                <w:color w:val="333333"/>
              </w:rPr>
              <w:t>[ (i+1) % 5];</w:t>
            </w:r>
            <w:r>
              <w:rPr>
                <w:rFonts w:ascii="Segoe UI" w:hAnsi="Segoe UI" w:cs="Segoe UI"/>
                <w:color w:val="333333"/>
              </w:rPr>
              <w:t> by doing this it holds </w:t>
            </w:r>
            <w:r>
              <w:rPr>
                <w:rStyle w:val="Strong"/>
                <w:rFonts w:ascii="Segoe UI" w:hAnsi="Segoe UI" w:cs="Segoe UI"/>
                <w:color w:val="333333"/>
              </w:rPr>
              <w:t>C2 chopstick</w:t>
            </w:r>
            <w:r>
              <w:rPr>
                <w:rFonts w:ascii="Segoe UI" w:hAnsi="Segoe UI" w:cs="Segoe UI"/>
                <w:color w:val="333333"/>
              </w:rPr>
              <w:t>( since i =1, therefore (1 + 1) % 5 = 2)</w:t>
            </w:r>
          </w:p>
          <w:p w:rsidR="0091797B" w:rsidRDefault="0091797B" w:rsidP="0091797B">
            <w:pPr>
              <w:pStyle w:val="NormalWeb"/>
              <w:jc w:val="both"/>
              <w:rPr>
                <w:rFonts w:ascii="Segoe UI" w:hAnsi="Segoe UI" w:cs="Segoe UI"/>
                <w:color w:val="333333"/>
              </w:rPr>
            </w:pPr>
            <w:r>
              <w:rPr>
                <w:rFonts w:ascii="Segoe UI" w:hAnsi="Segoe UI" w:cs="Segoe UI"/>
                <w:color w:val="333333"/>
              </w:rPr>
              <w:t xml:space="preserve">But Practically Chopstick C1 is not available as it has already been taken by philosopher </w:t>
            </w:r>
            <w:proofErr w:type="gramStart"/>
            <w:r>
              <w:rPr>
                <w:rFonts w:ascii="Segoe UI" w:hAnsi="Segoe UI" w:cs="Segoe UI"/>
                <w:color w:val="333333"/>
              </w:rPr>
              <w:t>P0,</w:t>
            </w:r>
            <w:proofErr w:type="gramEnd"/>
            <w:r>
              <w:rPr>
                <w:rFonts w:ascii="Segoe UI" w:hAnsi="Segoe UI" w:cs="Segoe UI"/>
                <w:color w:val="333333"/>
              </w:rPr>
              <w:t xml:space="preserve"> hence the above code generates problems and produces race condition.</w:t>
            </w:r>
          </w:p>
          <w:p w:rsidR="0091797B" w:rsidRDefault="0091797B" w:rsidP="0091797B">
            <w:pPr>
              <w:pStyle w:val="Heading3"/>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solution of the Dining Philosophers Problem</w:t>
            </w:r>
          </w:p>
          <w:p w:rsidR="0091797B" w:rsidRDefault="0091797B" w:rsidP="0091797B">
            <w:pPr>
              <w:pStyle w:val="NormalWeb"/>
              <w:jc w:val="both"/>
              <w:rPr>
                <w:rFonts w:ascii="Segoe UI" w:hAnsi="Segoe UI" w:cs="Segoe UI"/>
                <w:color w:val="333333"/>
              </w:rPr>
            </w:pPr>
            <w:r>
              <w:rPr>
                <w:rFonts w:ascii="Segoe UI" w:hAnsi="Segoe UI" w:cs="Segoe UI"/>
                <w:color w:val="333333"/>
              </w:rPr>
              <w:t>We use a semaphore to represent a chopstick and this truly acts as a solution of the Dining Philosophers Problem. Wait and Signal operations will be used for the solution of the Dining Philosophers Problem, for picking a chopstick wait operation can be executed while for releasing a chopstick signal semaphore can be executed.</w:t>
            </w:r>
          </w:p>
          <w:p w:rsidR="0091797B" w:rsidRDefault="0091797B" w:rsidP="0091797B">
            <w:pPr>
              <w:pStyle w:val="NormalWeb"/>
              <w:jc w:val="both"/>
              <w:rPr>
                <w:rFonts w:ascii="Segoe UI" w:hAnsi="Segoe UI" w:cs="Segoe UI"/>
                <w:color w:val="333333"/>
              </w:rPr>
            </w:pPr>
            <w:r>
              <w:rPr>
                <w:rFonts w:ascii="Segoe UI" w:hAnsi="Segoe UI" w:cs="Segoe UI"/>
                <w:color w:val="333333"/>
              </w:rPr>
              <w:t>Semaphore: A semaphore is an integer variable in S, that apart from initialization is accessed by only two standard atomic operations - wait and signal, whose definitions are as follows:</w:t>
            </w:r>
          </w:p>
          <w:p w:rsidR="0091797B" w:rsidRDefault="0091797B" w:rsidP="0091797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color w:val="333333"/>
              </w:rPr>
            </w:pPr>
            <w:r>
              <w:rPr>
                <w:rFonts w:ascii="Segoe UI" w:hAnsi="Segoe UI" w:cs="Segoe UI"/>
                <w:color w:val="333333"/>
              </w:rPr>
              <w:fldChar w:fldCharType="end"/>
            </w:r>
          </w:p>
          <w:p w:rsidR="0091797B" w:rsidRDefault="0091797B" w:rsidP="00917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1. wait( S )  </w:t>
            </w:r>
          </w:p>
          <w:p w:rsidR="0091797B" w:rsidRDefault="0091797B" w:rsidP="00917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1797B" w:rsidRDefault="0091797B" w:rsidP="00917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S &lt;= 0) ;  </w:t>
            </w:r>
          </w:p>
          <w:p w:rsidR="0091797B" w:rsidRDefault="0091797B" w:rsidP="00917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  </w:t>
            </w:r>
          </w:p>
          <w:p w:rsidR="0091797B" w:rsidRDefault="0091797B" w:rsidP="00917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1797B" w:rsidRDefault="0091797B" w:rsidP="00917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1797B" w:rsidRDefault="0091797B" w:rsidP="00917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2. signal( S )  </w:t>
            </w:r>
          </w:p>
          <w:p w:rsidR="0091797B" w:rsidRDefault="0091797B" w:rsidP="00917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1797B" w:rsidRDefault="0091797B" w:rsidP="00917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  </w:t>
            </w:r>
          </w:p>
          <w:p w:rsidR="0091797B" w:rsidRDefault="0091797B" w:rsidP="00917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1797B" w:rsidRDefault="0091797B" w:rsidP="0091797B">
            <w:pPr>
              <w:pStyle w:val="NormalWeb"/>
              <w:jc w:val="both"/>
              <w:rPr>
                <w:rFonts w:ascii="Segoe UI" w:hAnsi="Segoe UI" w:cs="Segoe UI"/>
                <w:color w:val="333333"/>
              </w:rPr>
            </w:pPr>
            <w:r>
              <w:rPr>
                <w:rFonts w:ascii="Segoe UI" w:hAnsi="Segoe UI" w:cs="Segoe UI"/>
                <w:color w:val="333333"/>
              </w:rPr>
              <w:t xml:space="preserve">From the above definitions of wait, it is clear that if the value of S &lt;= 0 then it will enter into an infinite </w:t>
            </w:r>
            <w:proofErr w:type="gramStart"/>
            <w:r>
              <w:rPr>
                <w:rFonts w:ascii="Segoe UI" w:hAnsi="Segoe UI" w:cs="Segoe UI"/>
                <w:color w:val="333333"/>
              </w:rPr>
              <w:t>loop(</w:t>
            </w:r>
            <w:proofErr w:type="gramEnd"/>
            <w:r>
              <w:rPr>
                <w:rFonts w:ascii="Segoe UI" w:hAnsi="Segoe UI" w:cs="Segoe UI"/>
                <w:color w:val="333333"/>
              </w:rPr>
              <w:t>because of the semicolon; after while loop). Whereas the job of the signal is to increment the value of S.</w:t>
            </w:r>
          </w:p>
          <w:p w:rsidR="0091797B" w:rsidRDefault="0091797B" w:rsidP="0091797B">
            <w:pPr>
              <w:pStyle w:val="NormalWeb"/>
              <w:jc w:val="both"/>
              <w:rPr>
                <w:rFonts w:ascii="Segoe UI" w:hAnsi="Segoe UI" w:cs="Segoe UI"/>
                <w:color w:val="333333"/>
              </w:rPr>
            </w:pPr>
            <w:r>
              <w:rPr>
                <w:rFonts w:ascii="Segoe UI" w:hAnsi="Segoe UI" w:cs="Segoe UI"/>
                <w:color w:val="333333"/>
              </w:rPr>
              <w:t>The structure of the chopstick is an array of a semaphore which is represented as shown below -</w:t>
            </w:r>
          </w:p>
          <w:p w:rsidR="0091797B" w:rsidRDefault="0091797B" w:rsidP="0091797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color w:val="333333"/>
              </w:rPr>
            </w:pPr>
            <w:r>
              <w:rPr>
                <w:rFonts w:ascii="Segoe UI" w:hAnsi="Segoe UI" w:cs="Segoe UI"/>
                <w:color w:val="333333"/>
              </w:rPr>
              <w:fldChar w:fldCharType="end"/>
            </w:r>
          </w:p>
          <w:p w:rsidR="0091797B" w:rsidRDefault="0091797B" w:rsidP="00917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semaphore C[5];  </w:t>
            </w:r>
          </w:p>
          <w:p w:rsidR="0091797B" w:rsidRDefault="0091797B" w:rsidP="0091797B">
            <w:pPr>
              <w:pStyle w:val="NormalWeb"/>
              <w:jc w:val="both"/>
              <w:rPr>
                <w:rFonts w:ascii="Segoe UI" w:hAnsi="Segoe UI" w:cs="Segoe UI"/>
                <w:color w:val="333333"/>
              </w:rPr>
            </w:pPr>
            <w:r>
              <w:rPr>
                <w:rFonts w:ascii="Segoe UI" w:hAnsi="Segoe UI" w:cs="Segoe UI"/>
                <w:color w:val="333333"/>
              </w:rPr>
              <w:t>Initially, each element of the semaphore C0, C1, C2, C3, and C4 are initialized to 1 as the chopsticks are on the table and not picked up by any of the philosophers.</w:t>
            </w:r>
          </w:p>
          <w:p w:rsidR="0091797B" w:rsidRDefault="0091797B" w:rsidP="0091797B">
            <w:pPr>
              <w:pStyle w:val="NormalWeb"/>
              <w:jc w:val="both"/>
              <w:rPr>
                <w:rFonts w:ascii="Segoe UI" w:hAnsi="Segoe UI" w:cs="Segoe UI"/>
                <w:color w:val="333333"/>
              </w:rPr>
            </w:pPr>
            <w:r>
              <w:rPr>
                <w:rFonts w:ascii="Segoe UI" w:hAnsi="Segoe UI" w:cs="Segoe UI"/>
                <w:color w:val="333333"/>
              </w:rPr>
              <w:t>Let's modify the above code of the Dining Philosopher Problem by using semaphore operations wait and signal, the desired code looks like</w:t>
            </w:r>
          </w:p>
          <w:p w:rsidR="0091797B" w:rsidRDefault="0091797B" w:rsidP="0091797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"https://www.javatpoint.com/os-dining-philosophers-problem" </w:instrText>
            </w:r>
            <w:r>
              <w:rPr>
                <w:rFonts w:ascii="Segoe UI" w:hAnsi="Segoe UI" w:cs="Segoe UI"/>
                <w:color w:val="333333"/>
              </w:rPr>
              <w:fldChar w:fldCharType="separate"/>
            </w:r>
          </w:p>
          <w:p w:rsidR="0091797B" w:rsidRDefault="0091797B" w:rsidP="0091797B">
            <w:pPr>
              <w:jc w:val="both"/>
              <w:rPr>
                <w:color w:val="333333"/>
              </w:rPr>
            </w:pPr>
            <w:r>
              <w:rPr>
                <w:rFonts w:ascii="Segoe UI" w:hAnsi="Segoe UI" w:cs="Segoe UI"/>
                <w:color w:val="333333"/>
              </w:rPr>
              <w:fldChar w:fldCharType="end"/>
            </w:r>
          </w:p>
          <w:p w:rsidR="0091797B" w:rsidRDefault="0091797B" w:rsidP="00917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Philosopher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(1)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Wait( </w:t>
            </w:r>
            <w:proofErr w:type="spellStart"/>
            <w:r>
              <w:rPr>
                <w:rFonts w:ascii="Segoe UI" w:hAnsi="Segoe UI" w:cs="Segoe UI"/>
                <w:color w:val="000000"/>
                <w:bdr w:val="none" w:sz="0" w:space="0" w:color="auto" w:frame="1"/>
              </w:rPr>
              <w:t>take_chopstickC</w:t>
            </w:r>
            <w:proofErr w:type="spellEnd"/>
            <w:r>
              <w:rPr>
                <w:rFonts w:ascii="Segoe UI" w:hAnsi="Segoe UI" w:cs="Segoe UI"/>
                <w:color w:val="000000"/>
                <w:bdr w:val="none" w:sz="0" w:space="0" w:color="auto" w:frame="1"/>
              </w:rPr>
              <w:t>[i] );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Wait( </w:t>
            </w:r>
            <w:proofErr w:type="spellStart"/>
            <w:r>
              <w:rPr>
                <w:rFonts w:ascii="Segoe UI" w:hAnsi="Segoe UI" w:cs="Segoe UI"/>
                <w:color w:val="000000"/>
                <w:bdr w:val="none" w:sz="0" w:space="0" w:color="auto" w:frame="1"/>
              </w:rPr>
              <w:t>take_chopstickC</w:t>
            </w:r>
            <w:proofErr w:type="spellEnd"/>
            <w:r>
              <w:rPr>
                <w:rFonts w:ascii="Segoe UI" w:hAnsi="Segoe UI" w:cs="Segoe UI"/>
                <w:color w:val="000000"/>
                <w:bdr w:val="none" w:sz="0" w:space="0" w:color="auto" w:frame="1"/>
              </w:rPr>
              <w:t>[(i+1) % 5] ) ;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EATING THE NOODLE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Signal( </w:t>
            </w:r>
            <w:proofErr w:type="spellStart"/>
            <w:r>
              <w:rPr>
                <w:rFonts w:ascii="Segoe UI" w:hAnsi="Segoe UI" w:cs="Segoe UI"/>
                <w:color w:val="000000"/>
                <w:bdr w:val="none" w:sz="0" w:space="0" w:color="auto" w:frame="1"/>
              </w:rPr>
              <w:t>put_chopstickC</w:t>
            </w:r>
            <w:proofErr w:type="spellEnd"/>
            <w:r>
              <w:rPr>
                <w:rFonts w:ascii="Segoe UI" w:hAnsi="Segoe UI" w:cs="Segoe UI"/>
                <w:color w:val="000000"/>
                <w:bdr w:val="none" w:sz="0" w:space="0" w:color="auto" w:frame="1"/>
              </w:rPr>
              <w:t>[i] );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Signal( </w:t>
            </w:r>
            <w:proofErr w:type="spellStart"/>
            <w:r>
              <w:rPr>
                <w:rFonts w:ascii="Segoe UI" w:hAnsi="Segoe UI" w:cs="Segoe UI"/>
                <w:color w:val="000000"/>
                <w:bdr w:val="none" w:sz="0" w:space="0" w:color="auto" w:frame="1"/>
              </w:rPr>
              <w:t>put_chopstickC</w:t>
            </w:r>
            <w:proofErr w:type="spellEnd"/>
            <w:r>
              <w:rPr>
                <w:rFonts w:ascii="Segoe UI" w:hAnsi="Segoe UI" w:cs="Segoe UI"/>
                <w:color w:val="000000"/>
                <w:bdr w:val="none" w:sz="0" w:space="0" w:color="auto" w:frame="1"/>
              </w:rPr>
              <w:t>[ (i+1) % 5] ) ;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THINKING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1797B" w:rsidRDefault="0091797B" w:rsidP="00917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1797B" w:rsidRDefault="0091797B" w:rsidP="0091797B">
            <w:pPr>
              <w:pStyle w:val="NormalWeb"/>
              <w:jc w:val="both"/>
              <w:rPr>
                <w:rFonts w:ascii="Segoe UI" w:hAnsi="Segoe UI" w:cs="Segoe UI"/>
                <w:color w:val="333333"/>
              </w:rPr>
            </w:pPr>
            <w:r>
              <w:rPr>
                <w:rFonts w:ascii="Segoe UI" w:hAnsi="Segoe UI" w:cs="Segoe UI"/>
                <w:color w:val="333333"/>
              </w:rPr>
              <w:t xml:space="preserve">In the above code, first wait operation is performed on </w:t>
            </w:r>
            <w:proofErr w:type="spellStart"/>
            <w:r>
              <w:rPr>
                <w:rFonts w:ascii="Segoe UI" w:hAnsi="Segoe UI" w:cs="Segoe UI"/>
                <w:color w:val="333333"/>
              </w:rPr>
              <w:t>take_chopstickC</w:t>
            </w:r>
            <w:proofErr w:type="spellEnd"/>
            <w:r>
              <w:rPr>
                <w:rFonts w:ascii="Segoe UI" w:hAnsi="Segoe UI" w:cs="Segoe UI"/>
                <w:color w:val="333333"/>
              </w:rPr>
              <w:t xml:space="preserve">[i] and </w:t>
            </w:r>
            <w:proofErr w:type="spellStart"/>
            <w:r>
              <w:rPr>
                <w:rFonts w:ascii="Segoe UI" w:hAnsi="Segoe UI" w:cs="Segoe UI"/>
                <w:color w:val="333333"/>
              </w:rPr>
              <w:t>take_chopstickC</w:t>
            </w:r>
            <w:proofErr w:type="spellEnd"/>
            <w:r>
              <w:rPr>
                <w:rFonts w:ascii="Segoe UI" w:hAnsi="Segoe UI" w:cs="Segoe UI"/>
                <w:color w:val="333333"/>
              </w:rPr>
              <w:t xml:space="preserve"> </w:t>
            </w:r>
            <w:proofErr w:type="gramStart"/>
            <w:r>
              <w:rPr>
                <w:rFonts w:ascii="Segoe UI" w:hAnsi="Segoe UI" w:cs="Segoe UI"/>
                <w:color w:val="333333"/>
              </w:rPr>
              <w:t>[ (</w:t>
            </w:r>
            <w:proofErr w:type="gramEnd"/>
            <w:r>
              <w:rPr>
                <w:rFonts w:ascii="Segoe UI" w:hAnsi="Segoe UI" w:cs="Segoe UI"/>
                <w:color w:val="333333"/>
              </w:rPr>
              <w:t>i+1) % 5]. This shows philosopher i have picked up the chopsticks from its left and right. The eating function is performed after that.</w:t>
            </w:r>
          </w:p>
          <w:p w:rsidR="0091797B" w:rsidRDefault="0091797B" w:rsidP="0091797B">
            <w:pPr>
              <w:pStyle w:val="NormalWeb"/>
              <w:jc w:val="both"/>
              <w:rPr>
                <w:rFonts w:ascii="Segoe UI" w:hAnsi="Segoe UI" w:cs="Segoe UI"/>
                <w:color w:val="333333"/>
              </w:rPr>
            </w:pPr>
            <w:r>
              <w:rPr>
                <w:rFonts w:ascii="Segoe UI" w:hAnsi="Segoe UI" w:cs="Segoe UI"/>
                <w:color w:val="333333"/>
              </w:rPr>
              <w:t xml:space="preserve">On completion of eating by philosopher i the, signal operation is performed on </w:t>
            </w:r>
            <w:proofErr w:type="spellStart"/>
            <w:r>
              <w:rPr>
                <w:rFonts w:ascii="Segoe UI" w:hAnsi="Segoe UI" w:cs="Segoe UI"/>
                <w:color w:val="333333"/>
              </w:rPr>
              <w:t>take_chopstickC</w:t>
            </w:r>
            <w:proofErr w:type="spellEnd"/>
            <w:r>
              <w:rPr>
                <w:rFonts w:ascii="Segoe UI" w:hAnsi="Segoe UI" w:cs="Segoe UI"/>
                <w:color w:val="333333"/>
              </w:rPr>
              <w:t xml:space="preserve">[i] and </w:t>
            </w:r>
            <w:proofErr w:type="spellStart"/>
            <w:r>
              <w:rPr>
                <w:rFonts w:ascii="Segoe UI" w:hAnsi="Segoe UI" w:cs="Segoe UI"/>
                <w:color w:val="333333"/>
              </w:rPr>
              <w:t>take_chopstickC</w:t>
            </w:r>
            <w:proofErr w:type="spellEnd"/>
            <w:r>
              <w:rPr>
                <w:rFonts w:ascii="Segoe UI" w:hAnsi="Segoe UI" w:cs="Segoe UI"/>
                <w:color w:val="333333"/>
              </w:rPr>
              <w:t xml:space="preserve"> </w:t>
            </w:r>
            <w:proofErr w:type="gramStart"/>
            <w:r>
              <w:rPr>
                <w:rFonts w:ascii="Segoe UI" w:hAnsi="Segoe UI" w:cs="Segoe UI"/>
                <w:color w:val="333333"/>
              </w:rPr>
              <w:t>[ (</w:t>
            </w:r>
            <w:proofErr w:type="gramEnd"/>
            <w:r>
              <w:rPr>
                <w:rFonts w:ascii="Segoe UI" w:hAnsi="Segoe UI" w:cs="Segoe UI"/>
                <w:color w:val="333333"/>
              </w:rPr>
              <w:t>i+1) % 5]. This shows that the philosopher i have eaten and put down both the left and right chopsticks. Finally, the philosopher starts thinking again.</w:t>
            </w:r>
          </w:p>
          <w:p w:rsidR="0091797B" w:rsidRDefault="0091797B" w:rsidP="0091797B">
            <w:pPr>
              <w:pStyle w:val="Heading3"/>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Let's understand how the above code is giving a solution to the dining philosopher problem?</w:t>
            </w:r>
          </w:p>
          <w:p w:rsidR="0091797B" w:rsidRDefault="0091797B" w:rsidP="0091797B">
            <w:pPr>
              <w:pStyle w:val="NormalWeb"/>
              <w:jc w:val="both"/>
              <w:rPr>
                <w:rFonts w:ascii="Segoe UI" w:hAnsi="Segoe UI" w:cs="Segoe UI"/>
                <w:color w:val="333333"/>
              </w:rPr>
            </w:pPr>
            <w:r>
              <w:rPr>
                <w:rFonts w:ascii="Segoe UI" w:hAnsi="Segoe UI" w:cs="Segoe UI"/>
                <w:color w:val="333333"/>
              </w:rPr>
              <w:t>Let value of i = 0( initial value ), Suppose Philosopher P0 wants to eat, it will enter in Philosopher() function, and execute </w:t>
            </w:r>
            <w:r>
              <w:rPr>
                <w:rStyle w:val="Strong"/>
                <w:rFonts w:ascii="Segoe UI" w:hAnsi="Segoe UI" w:cs="Segoe UI"/>
                <w:color w:val="333333"/>
              </w:rPr>
              <w:t xml:space="preserve">Wait( </w:t>
            </w:r>
            <w:proofErr w:type="spellStart"/>
            <w:r>
              <w:rPr>
                <w:rStyle w:val="Strong"/>
                <w:rFonts w:ascii="Segoe UI" w:hAnsi="Segoe UI" w:cs="Segoe UI"/>
                <w:color w:val="333333"/>
              </w:rPr>
              <w:t>take_chopstickC</w:t>
            </w:r>
            <w:proofErr w:type="spellEnd"/>
            <w:r>
              <w:rPr>
                <w:rStyle w:val="Strong"/>
                <w:rFonts w:ascii="Segoe UI" w:hAnsi="Segoe UI" w:cs="Segoe UI"/>
                <w:color w:val="333333"/>
              </w:rPr>
              <w:t>[i] );</w:t>
            </w:r>
            <w:r>
              <w:rPr>
                <w:rFonts w:ascii="Segoe UI" w:hAnsi="Segoe UI" w:cs="Segoe UI"/>
                <w:color w:val="333333"/>
              </w:rPr>
              <w:t> by doing this it holds </w:t>
            </w:r>
            <w:r>
              <w:rPr>
                <w:rStyle w:val="Strong"/>
                <w:rFonts w:ascii="Segoe UI" w:hAnsi="Segoe UI" w:cs="Segoe UI"/>
                <w:color w:val="333333"/>
              </w:rPr>
              <w:t>C0 chopstick</w:t>
            </w:r>
            <w:r>
              <w:rPr>
                <w:rFonts w:ascii="Segoe UI" w:hAnsi="Segoe UI" w:cs="Segoe UI"/>
                <w:color w:val="333333"/>
              </w:rPr>
              <w:t> and reduces semaphore C0 to 0</w:t>
            </w:r>
            <w:r>
              <w:rPr>
                <w:rStyle w:val="Strong"/>
                <w:rFonts w:ascii="Segoe UI" w:hAnsi="Segoe UI" w:cs="Segoe UI"/>
                <w:color w:val="333333"/>
              </w:rPr>
              <w:t>,</w:t>
            </w:r>
            <w:r>
              <w:rPr>
                <w:rFonts w:ascii="Segoe UI" w:hAnsi="Segoe UI" w:cs="Segoe UI"/>
                <w:color w:val="333333"/>
              </w:rPr>
              <w:t> after that it execute </w:t>
            </w:r>
            <w:r>
              <w:rPr>
                <w:rStyle w:val="Strong"/>
                <w:rFonts w:ascii="Segoe UI" w:hAnsi="Segoe UI" w:cs="Segoe UI"/>
                <w:color w:val="333333"/>
              </w:rPr>
              <w:t xml:space="preserve">Wait( </w:t>
            </w:r>
            <w:proofErr w:type="spellStart"/>
            <w:r>
              <w:rPr>
                <w:rStyle w:val="Strong"/>
                <w:rFonts w:ascii="Segoe UI" w:hAnsi="Segoe UI" w:cs="Segoe UI"/>
                <w:color w:val="333333"/>
              </w:rPr>
              <w:t>take_chopstickC</w:t>
            </w:r>
            <w:proofErr w:type="spellEnd"/>
            <w:r>
              <w:rPr>
                <w:rStyle w:val="Strong"/>
                <w:rFonts w:ascii="Segoe UI" w:hAnsi="Segoe UI" w:cs="Segoe UI"/>
                <w:color w:val="333333"/>
              </w:rPr>
              <w:t>[(i+1) % 5] );</w:t>
            </w:r>
            <w:r>
              <w:rPr>
                <w:rFonts w:ascii="Segoe UI" w:hAnsi="Segoe UI" w:cs="Segoe UI"/>
                <w:color w:val="333333"/>
              </w:rPr>
              <w:t> by doing this it holds </w:t>
            </w:r>
            <w:r>
              <w:rPr>
                <w:rStyle w:val="Strong"/>
                <w:rFonts w:ascii="Segoe UI" w:hAnsi="Segoe UI" w:cs="Segoe UI"/>
                <w:color w:val="333333"/>
              </w:rPr>
              <w:t>C1 chopstick</w:t>
            </w:r>
            <w:r>
              <w:rPr>
                <w:rFonts w:ascii="Segoe UI" w:hAnsi="Segoe UI" w:cs="Segoe UI"/>
                <w:color w:val="333333"/>
              </w:rPr>
              <w:t>( since i =0, therefore (0 + 1) % 5 = 1) and reduces semaphore C1 to 0</w:t>
            </w:r>
          </w:p>
          <w:p w:rsidR="0091797B" w:rsidRDefault="0091797B" w:rsidP="0091797B">
            <w:pPr>
              <w:pStyle w:val="NormalWeb"/>
              <w:jc w:val="both"/>
              <w:rPr>
                <w:rFonts w:ascii="Segoe UI" w:hAnsi="Segoe UI" w:cs="Segoe UI"/>
                <w:color w:val="333333"/>
              </w:rPr>
            </w:pPr>
            <w:r>
              <w:rPr>
                <w:rFonts w:ascii="Segoe UI" w:hAnsi="Segoe UI" w:cs="Segoe UI"/>
                <w:color w:val="333333"/>
              </w:rPr>
              <w:t>Similarly, suppose now Philosopher P1 wants to eat, it will enter in Philosopher() function, and execute </w:t>
            </w:r>
            <w:r>
              <w:rPr>
                <w:rStyle w:val="Strong"/>
                <w:rFonts w:ascii="Segoe UI" w:hAnsi="Segoe UI" w:cs="Segoe UI"/>
                <w:color w:val="333333"/>
              </w:rPr>
              <w:t xml:space="preserve">Wait( </w:t>
            </w:r>
            <w:proofErr w:type="spellStart"/>
            <w:r>
              <w:rPr>
                <w:rStyle w:val="Strong"/>
                <w:rFonts w:ascii="Segoe UI" w:hAnsi="Segoe UI" w:cs="Segoe UI"/>
                <w:color w:val="333333"/>
              </w:rPr>
              <w:t>take_chopstickC</w:t>
            </w:r>
            <w:proofErr w:type="spellEnd"/>
            <w:r>
              <w:rPr>
                <w:rStyle w:val="Strong"/>
                <w:rFonts w:ascii="Segoe UI" w:hAnsi="Segoe UI" w:cs="Segoe UI"/>
                <w:color w:val="333333"/>
              </w:rPr>
              <w:t>[i] );</w:t>
            </w:r>
            <w:r>
              <w:rPr>
                <w:rFonts w:ascii="Segoe UI" w:hAnsi="Segoe UI" w:cs="Segoe UI"/>
                <w:color w:val="333333"/>
              </w:rPr>
              <w:t> by doing this it will try to hold </w:t>
            </w:r>
            <w:r>
              <w:rPr>
                <w:rStyle w:val="Strong"/>
                <w:rFonts w:ascii="Segoe UI" w:hAnsi="Segoe UI" w:cs="Segoe UI"/>
                <w:color w:val="333333"/>
              </w:rPr>
              <w:t>C1 chopstick</w:t>
            </w:r>
            <w:r>
              <w:rPr>
                <w:rFonts w:ascii="Segoe UI" w:hAnsi="Segoe UI" w:cs="Segoe UI"/>
                <w:color w:val="333333"/>
              </w:rPr>
              <w:t> but will not be able to do that</w:t>
            </w:r>
            <w:r>
              <w:rPr>
                <w:rStyle w:val="Strong"/>
                <w:rFonts w:ascii="Segoe UI" w:hAnsi="Segoe UI" w:cs="Segoe UI"/>
                <w:color w:val="333333"/>
              </w:rPr>
              <w:t>,</w:t>
            </w:r>
            <w:r>
              <w:rPr>
                <w:rFonts w:ascii="Segoe UI" w:hAnsi="Segoe UI" w:cs="Segoe UI"/>
                <w:color w:val="333333"/>
              </w:rPr>
              <w:t> since the value of semaphore C1 has already been set to 0 by philosopher P0, therefore it will enter into an infinite loop because of which philosopher P1 will not be able to pick chopstick C1 whereas if Philosopher P2 wants to eat, it will enter in Philosopher() function, and execute </w:t>
            </w:r>
            <w:r>
              <w:rPr>
                <w:rStyle w:val="Strong"/>
                <w:rFonts w:ascii="Segoe UI" w:hAnsi="Segoe UI" w:cs="Segoe UI"/>
                <w:color w:val="333333"/>
              </w:rPr>
              <w:t xml:space="preserve">Wait( </w:t>
            </w:r>
            <w:proofErr w:type="spellStart"/>
            <w:r>
              <w:rPr>
                <w:rStyle w:val="Strong"/>
                <w:rFonts w:ascii="Segoe UI" w:hAnsi="Segoe UI" w:cs="Segoe UI"/>
                <w:color w:val="333333"/>
              </w:rPr>
              <w:t>take_chopstickC</w:t>
            </w:r>
            <w:proofErr w:type="spellEnd"/>
            <w:r>
              <w:rPr>
                <w:rStyle w:val="Strong"/>
                <w:rFonts w:ascii="Segoe UI" w:hAnsi="Segoe UI" w:cs="Segoe UI"/>
                <w:color w:val="333333"/>
              </w:rPr>
              <w:t>[i] );</w:t>
            </w:r>
            <w:r>
              <w:rPr>
                <w:rFonts w:ascii="Segoe UI" w:hAnsi="Segoe UI" w:cs="Segoe UI"/>
                <w:color w:val="333333"/>
              </w:rPr>
              <w:t> by doing this it holds </w:t>
            </w:r>
            <w:r>
              <w:rPr>
                <w:rStyle w:val="Strong"/>
                <w:rFonts w:ascii="Segoe UI" w:hAnsi="Segoe UI" w:cs="Segoe UI"/>
                <w:color w:val="333333"/>
              </w:rPr>
              <w:t>C2 chopstick</w:t>
            </w:r>
            <w:r>
              <w:rPr>
                <w:rFonts w:ascii="Segoe UI" w:hAnsi="Segoe UI" w:cs="Segoe UI"/>
                <w:color w:val="333333"/>
              </w:rPr>
              <w:t> and reduces semaphore C2 to 0, after that, it executes </w:t>
            </w:r>
            <w:r>
              <w:rPr>
                <w:rStyle w:val="Strong"/>
                <w:rFonts w:ascii="Segoe UI" w:hAnsi="Segoe UI" w:cs="Segoe UI"/>
                <w:color w:val="333333"/>
              </w:rPr>
              <w:t xml:space="preserve">Wait( </w:t>
            </w:r>
            <w:proofErr w:type="spellStart"/>
            <w:r>
              <w:rPr>
                <w:rStyle w:val="Strong"/>
                <w:rFonts w:ascii="Segoe UI" w:hAnsi="Segoe UI" w:cs="Segoe UI"/>
                <w:color w:val="333333"/>
              </w:rPr>
              <w:t>take_chopstickC</w:t>
            </w:r>
            <w:proofErr w:type="spellEnd"/>
            <w:r>
              <w:rPr>
                <w:rStyle w:val="Strong"/>
                <w:rFonts w:ascii="Segoe UI" w:hAnsi="Segoe UI" w:cs="Segoe UI"/>
                <w:color w:val="333333"/>
              </w:rPr>
              <w:t>[(i+1) % 5] );</w:t>
            </w:r>
            <w:r>
              <w:rPr>
                <w:rFonts w:ascii="Segoe UI" w:hAnsi="Segoe UI" w:cs="Segoe UI"/>
                <w:color w:val="333333"/>
              </w:rPr>
              <w:t> by doing this it holds </w:t>
            </w:r>
            <w:r>
              <w:rPr>
                <w:rStyle w:val="Strong"/>
                <w:rFonts w:ascii="Segoe UI" w:hAnsi="Segoe UI" w:cs="Segoe UI"/>
                <w:color w:val="333333"/>
              </w:rPr>
              <w:t>C3 chopstick</w:t>
            </w:r>
            <w:r>
              <w:rPr>
                <w:rFonts w:ascii="Segoe UI" w:hAnsi="Segoe UI" w:cs="Segoe UI"/>
                <w:color w:val="333333"/>
              </w:rPr>
              <w:t>( since i =2, therefore (2 + 1) % 5 = 3) and reduces semaphore C3 to 0.</w:t>
            </w:r>
          </w:p>
          <w:p w:rsidR="0091797B" w:rsidRDefault="0091797B" w:rsidP="0091797B">
            <w:pPr>
              <w:pStyle w:val="NormalWeb"/>
              <w:jc w:val="both"/>
              <w:rPr>
                <w:rFonts w:ascii="Segoe UI" w:hAnsi="Segoe UI" w:cs="Segoe UI"/>
                <w:color w:val="333333"/>
              </w:rPr>
            </w:pPr>
            <w:r>
              <w:rPr>
                <w:rFonts w:ascii="Segoe UI" w:hAnsi="Segoe UI" w:cs="Segoe UI"/>
                <w:color w:val="333333"/>
              </w:rPr>
              <w:t>Hence the above code is providing a solution to the dining philosopher problem, A philosopher can only eat if both immediate left and right chopsticks of the philosopher are available else philosopher needs to wait. Also at one go two independent philosophers can eat simultaneously (i.e., philosopher </w:t>
            </w:r>
            <w:r>
              <w:rPr>
                <w:rStyle w:val="Strong"/>
                <w:rFonts w:ascii="Segoe UI" w:hAnsi="Segoe UI" w:cs="Segoe UI"/>
                <w:color w:val="333333"/>
              </w:rPr>
              <w:t>P0 and P2, P1 and P3 &amp; P2 and P4</w:t>
            </w:r>
            <w:r>
              <w:rPr>
                <w:rFonts w:ascii="Segoe UI" w:hAnsi="Segoe UI" w:cs="Segoe UI"/>
                <w:color w:val="333333"/>
              </w:rPr>
              <w:t> can eat simultaneously as all are the independent processes and they are following the above constraint of dining philosopher problem)</w:t>
            </w:r>
          </w:p>
          <w:p w:rsidR="0091797B" w:rsidRDefault="0091797B" w:rsidP="0091797B">
            <w:pPr>
              <w:pStyle w:val="Heading3"/>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drawback of the above solution of the dining philosopher problem</w:t>
            </w:r>
          </w:p>
          <w:p w:rsidR="0091797B" w:rsidRDefault="0091797B" w:rsidP="0091797B">
            <w:pPr>
              <w:pStyle w:val="NormalWeb"/>
              <w:jc w:val="both"/>
              <w:rPr>
                <w:rFonts w:ascii="Segoe UI" w:hAnsi="Segoe UI" w:cs="Segoe UI"/>
                <w:color w:val="333333"/>
              </w:rPr>
            </w:pPr>
            <w:r>
              <w:rPr>
                <w:rFonts w:ascii="Segoe UI" w:hAnsi="Segoe UI" w:cs="Segoe UI"/>
                <w:color w:val="333333"/>
              </w:rPr>
              <w:lastRenderedPageBreak/>
              <w:t>From the above solution of the dining philosopher problem, we have proved that no two neighboring philosophers can eat at the same point in time. The drawback of the above solution is that this solution can lead to a deadlock condition. This situation happens if all the philosophers pick their left chopstick at the same time, which leads to the condition of deadlock and none of the philosophers can eat.</w:t>
            </w:r>
          </w:p>
          <w:p w:rsidR="0091797B" w:rsidRDefault="0091797B" w:rsidP="0091797B">
            <w:pPr>
              <w:pStyle w:val="NormalWeb"/>
              <w:jc w:val="both"/>
              <w:rPr>
                <w:rFonts w:ascii="Segoe UI" w:hAnsi="Segoe UI" w:cs="Segoe UI"/>
                <w:color w:val="333333"/>
              </w:rPr>
            </w:pPr>
            <w:r>
              <w:rPr>
                <w:rFonts w:ascii="Segoe UI" w:hAnsi="Segoe UI" w:cs="Segoe UI"/>
                <w:color w:val="333333"/>
              </w:rPr>
              <w:t>To avoid deadlock, some of the solutions are as follows -</w:t>
            </w:r>
          </w:p>
          <w:p w:rsidR="0091797B" w:rsidRDefault="0091797B" w:rsidP="0091797B">
            <w:pPr>
              <w:numPr>
                <w:ilvl w:val="0"/>
                <w:numId w:val="20"/>
              </w:numPr>
              <w:spacing w:before="60" w:after="100" w:afterAutospacing="1" w:line="375" w:lineRule="atLeast"/>
              <w:jc w:val="both"/>
              <w:rPr>
                <w:rFonts w:ascii="Segoe UI" w:hAnsi="Segoe UI" w:cs="Segoe UI"/>
                <w:color w:val="000000"/>
              </w:rPr>
            </w:pPr>
            <w:r>
              <w:rPr>
                <w:rFonts w:ascii="Segoe UI" w:hAnsi="Segoe UI" w:cs="Segoe UI"/>
                <w:color w:val="000000"/>
              </w:rPr>
              <w:t>Maximum number of philosophers on the table should not be more than four, in this case, chopstick C4 will be available for philosopher P3, so P3 will start eating and after the finish of his eating procedure, he will put down his both the chopstick C3 and C4, i.e. semaphore C3 and C4 will now be incremented to 1. Now philosopher P2 which was holding chopstick C2 will also have chopstick C3 available, hence similarly, he will put down his chopstick after eating and enable other philosophers to eat.</w:t>
            </w:r>
          </w:p>
          <w:p w:rsidR="0091797B" w:rsidRDefault="0091797B" w:rsidP="0091797B">
            <w:pPr>
              <w:numPr>
                <w:ilvl w:val="0"/>
                <w:numId w:val="20"/>
              </w:numPr>
              <w:spacing w:before="60" w:after="100" w:afterAutospacing="1" w:line="375" w:lineRule="atLeast"/>
              <w:jc w:val="both"/>
              <w:rPr>
                <w:rFonts w:ascii="Segoe UI" w:hAnsi="Segoe UI" w:cs="Segoe UI"/>
                <w:color w:val="000000"/>
              </w:rPr>
            </w:pPr>
            <w:r>
              <w:rPr>
                <w:rFonts w:ascii="Segoe UI" w:hAnsi="Segoe UI" w:cs="Segoe UI"/>
                <w:color w:val="000000"/>
              </w:rPr>
              <w:t>A philosopher at an even position should pick the right chopstick and then the left chopstick while a philosopher at an odd position should pick the left chopstick and then the right chopstick.</w:t>
            </w:r>
          </w:p>
          <w:p w:rsidR="0091797B" w:rsidRDefault="0091797B" w:rsidP="0091797B">
            <w:pPr>
              <w:numPr>
                <w:ilvl w:val="0"/>
                <w:numId w:val="20"/>
              </w:numPr>
              <w:spacing w:before="60" w:after="100" w:afterAutospacing="1" w:line="375" w:lineRule="atLeast"/>
              <w:jc w:val="both"/>
              <w:rPr>
                <w:rFonts w:ascii="Segoe UI" w:hAnsi="Segoe UI" w:cs="Segoe UI"/>
                <w:color w:val="000000"/>
              </w:rPr>
            </w:pPr>
            <w:r>
              <w:rPr>
                <w:rFonts w:ascii="Segoe UI" w:hAnsi="Segoe UI" w:cs="Segoe UI"/>
                <w:color w:val="000000"/>
              </w:rPr>
              <w:t>Only in case if both the chopsticks ( left and right ) are available at the same time, only then a philosopher should be allowed to pick their chopsticks</w:t>
            </w:r>
          </w:p>
          <w:p w:rsidR="0091797B" w:rsidRDefault="0091797B" w:rsidP="0091797B">
            <w:pPr>
              <w:numPr>
                <w:ilvl w:val="0"/>
                <w:numId w:val="20"/>
              </w:numPr>
              <w:spacing w:before="60" w:after="100" w:afterAutospacing="1" w:line="375" w:lineRule="atLeast"/>
              <w:jc w:val="both"/>
              <w:rPr>
                <w:rFonts w:ascii="Segoe UI" w:hAnsi="Segoe UI" w:cs="Segoe UI"/>
                <w:color w:val="000000"/>
              </w:rPr>
            </w:pPr>
            <w:r>
              <w:rPr>
                <w:rFonts w:ascii="Segoe UI" w:hAnsi="Segoe UI" w:cs="Segoe UI"/>
                <w:color w:val="000000"/>
              </w:rPr>
              <w:t xml:space="preserve">All the four starting philosophers </w:t>
            </w:r>
            <w:proofErr w:type="gramStart"/>
            <w:r>
              <w:rPr>
                <w:rFonts w:ascii="Segoe UI" w:hAnsi="Segoe UI" w:cs="Segoe UI"/>
                <w:color w:val="000000"/>
              </w:rPr>
              <w:t>( P0</w:t>
            </w:r>
            <w:proofErr w:type="gramEnd"/>
            <w:r>
              <w:rPr>
                <w:rFonts w:ascii="Segoe UI" w:hAnsi="Segoe UI" w:cs="Segoe UI"/>
                <w:color w:val="000000"/>
              </w:rPr>
              <w:t xml:space="preserve">, P1, P2, and P3) should pick the left chopstick and then the right chopstick, whereas the last philosopher P4 should pick the right chopstick and then the left chopstick. This will force P4 to hold his right chopstick first since the right chopstick of P4 is C0, which is already held by philosopher P0 and its value is set to 0, </w:t>
            </w:r>
            <w:proofErr w:type="spellStart"/>
            <w:r>
              <w:rPr>
                <w:rFonts w:ascii="Segoe UI" w:hAnsi="Segoe UI" w:cs="Segoe UI"/>
                <w:color w:val="000000"/>
              </w:rPr>
              <w:t>i.e</w:t>
            </w:r>
            <w:proofErr w:type="spellEnd"/>
            <w:r>
              <w:rPr>
                <w:rFonts w:ascii="Segoe UI" w:hAnsi="Segoe UI" w:cs="Segoe UI"/>
                <w:color w:val="000000"/>
              </w:rPr>
              <w:t xml:space="preserve"> C0 is already 0, because of which P4 will get trapped into an infinite loop and chopstick C4 remains vacant. Hence philosopher P3 has both left C3 and right C4 chopstick available, therefore it will start eating and will put down its both chopsticks once finishes and let others eat which removes the problem of deadlock.</w:t>
            </w:r>
          </w:p>
          <w:p w:rsidR="0091797B" w:rsidRDefault="0091797B" w:rsidP="0091797B">
            <w:pPr>
              <w:pStyle w:val="NormalWeb"/>
              <w:jc w:val="both"/>
              <w:rPr>
                <w:rFonts w:ascii="Segoe UI" w:hAnsi="Segoe UI" w:cs="Segoe UI"/>
                <w:color w:val="333333"/>
              </w:rPr>
            </w:pPr>
            <w:r>
              <w:rPr>
                <w:rFonts w:ascii="Segoe UI" w:hAnsi="Segoe UI" w:cs="Segoe UI"/>
                <w:color w:val="333333"/>
              </w:rPr>
              <w:t xml:space="preserve">The design of the problem was to illustrate the challenges of avoiding </w:t>
            </w:r>
            <w:proofErr w:type="gramStart"/>
            <w:r>
              <w:rPr>
                <w:rFonts w:ascii="Segoe UI" w:hAnsi="Segoe UI" w:cs="Segoe UI"/>
                <w:color w:val="333333"/>
              </w:rPr>
              <w:t>deadlock,</w:t>
            </w:r>
            <w:proofErr w:type="gramEnd"/>
            <w:r>
              <w:rPr>
                <w:rFonts w:ascii="Segoe UI" w:hAnsi="Segoe UI" w:cs="Segoe UI"/>
                <w:color w:val="333333"/>
              </w:rPr>
              <w:t xml:space="preserve"> a deadlock state of a system is a state in which no progress of system is possible. Consider a proposal where each philosopher is instructed to behave as follows:</w:t>
            </w:r>
          </w:p>
          <w:p w:rsidR="0091797B" w:rsidRDefault="0091797B" w:rsidP="0091797B">
            <w:pPr>
              <w:numPr>
                <w:ilvl w:val="0"/>
                <w:numId w:val="21"/>
              </w:numPr>
              <w:spacing w:before="60" w:after="100" w:afterAutospacing="1" w:line="375" w:lineRule="atLeast"/>
              <w:jc w:val="both"/>
              <w:rPr>
                <w:rFonts w:ascii="Segoe UI" w:hAnsi="Segoe UI" w:cs="Segoe UI"/>
                <w:color w:val="000000"/>
              </w:rPr>
            </w:pPr>
            <w:r>
              <w:rPr>
                <w:rFonts w:ascii="Segoe UI" w:hAnsi="Segoe UI" w:cs="Segoe UI"/>
                <w:color w:val="000000"/>
              </w:rPr>
              <w:t>The philosopher is instructed to think till the left fork is available, when it is available, hold it.</w:t>
            </w:r>
          </w:p>
          <w:p w:rsidR="0091797B" w:rsidRDefault="0091797B" w:rsidP="0091797B">
            <w:pPr>
              <w:numPr>
                <w:ilvl w:val="0"/>
                <w:numId w:val="21"/>
              </w:numPr>
              <w:spacing w:before="60" w:after="100" w:afterAutospacing="1" w:line="375" w:lineRule="atLeast"/>
              <w:jc w:val="both"/>
              <w:rPr>
                <w:rFonts w:ascii="Segoe UI" w:hAnsi="Segoe UI" w:cs="Segoe UI"/>
                <w:color w:val="000000"/>
              </w:rPr>
            </w:pPr>
            <w:r>
              <w:rPr>
                <w:rFonts w:ascii="Segoe UI" w:hAnsi="Segoe UI" w:cs="Segoe UI"/>
                <w:color w:val="000000"/>
              </w:rPr>
              <w:t>The philosopher is instructed to think till the right fork is available, when it is available, hold it.</w:t>
            </w:r>
          </w:p>
          <w:p w:rsidR="0091797B" w:rsidRDefault="0091797B" w:rsidP="0091797B">
            <w:pPr>
              <w:numPr>
                <w:ilvl w:val="0"/>
                <w:numId w:val="21"/>
              </w:numPr>
              <w:spacing w:before="60" w:after="100" w:afterAutospacing="1" w:line="375" w:lineRule="atLeast"/>
              <w:jc w:val="both"/>
              <w:rPr>
                <w:rFonts w:ascii="Segoe UI" w:hAnsi="Segoe UI" w:cs="Segoe UI"/>
                <w:color w:val="000000"/>
              </w:rPr>
            </w:pPr>
            <w:r>
              <w:rPr>
                <w:rFonts w:ascii="Segoe UI" w:hAnsi="Segoe UI" w:cs="Segoe UI"/>
                <w:color w:val="000000"/>
              </w:rPr>
              <w:t>The philosopher is instructed to eat when both forks are available.</w:t>
            </w:r>
          </w:p>
          <w:p w:rsidR="0091797B" w:rsidRDefault="0091797B" w:rsidP="0091797B">
            <w:pPr>
              <w:numPr>
                <w:ilvl w:val="0"/>
                <w:numId w:val="21"/>
              </w:numPr>
              <w:spacing w:before="60" w:after="100" w:afterAutospacing="1" w:line="375" w:lineRule="atLeast"/>
              <w:jc w:val="both"/>
              <w:rPr>
                <w:rFonts w:ascii="Segoe UI" w:hAnsi="Segoe UI" w:cs="Segoe UI"/>
                <w:color w:val="000000"/>
              </w:rPr>
            </w:pPr>
            <w:r>
              <w:rPr>
                <w:rFonts w:ascii="Segoe UI" w:hAnsi="Segoe UI" w:cs="Segoe UI"/>
                <w:color w:val="000000"/>
              </w:rPr>
              <w:t>then, put the right fork down first</w:t>
            </w:r>
          </w:p>
          <w:p w:rsidR="0091797B" w:rsidRDefault="0091797B" w:rsidP="0091797B">
            <w:pPr>
              <w:numPr>
                <w:ilvl w:val="0"/>
                <w:numId w:val="21"/>
              </w:numPr>
              <w:spacing w:before="60" w:after="100" w:afterAutospacing="1" w:line="375" w:lineRule="atLeast"/>
              <w:jc w:val="both"/>
              <w:rPr>
                <w:rFonts w:ascii="Segoe UI" w:hAnsi="Segoe UI" w:cs="Segoe UI"/>
                <w:color w:val="000000"/>
              </w:rPr>
            </w:pPr>
            <w:r>
              <w:rPr>
                <w:rFonts w:ascii="Segoe UI" w:hAnsi="Segoe UI" w:cs="Segoe UI"/>
                <w:color w:val="000000"/>
              </w:rPr>
              <w:t>then, put the left fork down next</w:t>
            </w:r>
          </w:p>
          <w:p w:rsidR="0091797B" w:rsidRPr="0091797B" w:rsidRDefault="0091797B" w:rsidP="0091797B">
            <w:pPr>
              <w:numPr>
                <w:ilvl w:val="0"/>
                <w:numId w:val="21"/>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repeat from the beginning</w:t>
            </w:r>
          </w:p>
          <w:p w:rsidR="0091797B" w:rsidRDefault="0015652D" w:rsidP="0091797B">
            <w:pPr>
              <w:spacing w:after="240"/>
              <w:jc w:val="both"/>
              <w:rPr>
                <w:rFonts w:ascii="Segoe UI" w:hAnsi="Segoe UI" w:cs="Segoe UI"/>
                <w:color w:val="333333"/>
                <w:sz w:val="24"/>
                <w:szCs w:val="24"/>
              </w:rPr>
            </w:pPr>
            <w:hyperlink r:id="rId19" w:history="1">
              <w:r w:rsidRPr="005F71E7">
                <w:rPr>
                  <w:rStyle w:val="Hyperlink"/>
                  <w:rFonts w:ascii="Segoe UI" w:hAnsi="Segoe UI" w:cs="Segoe UI"/>
                  <w:sz w:val="24"/>
                  <w:szCs w:val="24"/>
                </w:rPr>
                <w:t>https://www.geeksforgeeks.org/dining-philosophers-solution-using-monitors/</w:t>
              </w:r>
            </w:hyperlink>
            <w:r>
              <w:rPr>
                <w:rFonts w:ascii="Segoe UI" w:hAnsi="Segoe UI" w:cs="Segoe UI"/>
                <w:color w:val="333333"/>
                <w:sz w:val="24"/>
                <w:szCs w:val="24"/>
              </w:rPr>
              <w:t xml:space="preserve"> ….. Last visited: April 10, 2022</w:t>
            </w:r>
          </w:p>
          <w:p w:rsidR="000A5C92" w:rsidRPr="000A5C92" w:rsidRDefault="000A5C92" w:rsidP="000A5C92">
            <w:pPr>
              <w:shd w:val="clear" w:color="auto" w:fill="FFFFFF"/>
              <w:spacing w:after="0" w:line="240" w:lineRule="auto"/>
              <w:textAlignment w:val="baseline"/>
              <w:rPr>
                <w:rFonts w:ascii="Arial" w:eastAsia="Times New Roman" w:hAnsi="Arial" w:cs="Arial"/>
                <w:color w:val="273239"/>
                <w:spacing w:val="2"/>
                <w:sz w:val="26"/>
                <w:szCs w:val="26"/>
              </w:rPr>
            </w:pPr>
            <w:r w:rsidRPr="000A5C92">
              <w:rPr>
                <w:rFonts w:ascii="Arial" w:eastAsia="Times New Roman" w:hAnsi="Arial" w:cs="Arial"/>
                <w:color w:val="273239"/>
                <w:spacing w:val="2"/>
                <w:sz w:val="26"/>
                <w:szCs w:val="26"/>
              </w:rPr>
              <w:t>There exist some algorithm to solve Dining – Philosopher Problem, but they may have deadlock situation. Also, a deadlock-free solution is not necessarily starvation-free. Semaphores can result in deadlock due to programming errors. Monitors alone are not sufficiency to solve this, we need monitors with </w:t>
            </w:r>
            <w:r w:rsidRPr="000A5C92">
              <w:rPr>
                <w:rFonts w:ascii="Arial" w:eastAsia="Times New Roman" w:hAnsi="Arial" w:cs="Arial"/>
                <w:i/>
                <w:iCs/>
                <w:color w:val="273239"/>
                <w:spacing w:val="2"/>
                <w:sz w:val="26"/>
                <w:szCs w:val="26"/>
                <w:bdr w:val="none" w:sz="0" w:space="0" w:color="auto" w:frame="1"/>
              </w:rPr>
              <w:t>condition variables</w:t>
            </w:r>
          </w:p>
          <w:p w:rsidR="000A5C92" w:rsidRPr="000A5C92" w:rsidRDefault="000A5C92" w:rsidP="000A5C92">
            <w:pPr>
              <w:shd w:val="clear" w:color="auto" w:fill="FFFFFF"/>
              <w:spacing w:after="0" w:line="240" w:lineRule="auto"/>
              <w:textAlignment w:val="baseline"/>
              <w:rPr>
                <w:rFonts w:ascii="Arial" w:eastAsia="Times New Roman" w:hAnsi="Arial" w:cs="Arial"/>
                <w:color w:val="273239"/>
                <w:spacing w:val="2"/>
                <w:sz w:val="26"/>
                <w:szCs w:val="26"/>
              </w:rPr>
            </w:pPr>
            <w:r w:rsidRPr="000A5C92">
              <w:rPr>
                <w:rFonts w:ascii="Arial" w:eastAsia="Times New Roman" w:hAnsi="Arial" w:cs="Arial"/>
                <w:b/>
                <w:bCs/>
                <w:color w:val="273239"/>
                <w:spacing w:val="2"/>
                <w:sz w:val="26"/>
                <w:szCs w:val="26"/>
                <w:bdr w:val="none" w:sz="0" w:space="0" w:color="auto" w:frame="1"/>
              </w:rPr>
              <w:t>Monitor-based Solution to Dining Philosophers</w:t>
            </w:r>
          </w:p>
          <w:p w:rsidR="000A5C92" w:rsidRPr="000A5C92" w:rsidRDefault="000A5C92" w:rsidP="000A5C92">
            <w:pPr>
              <w:shd w:val="clear" w:color="auto" w:fill="FFFFFF"/>
              <w:spacing w:after="150" w:line="240" w:lineRule="auto"/>
              <w:textAlignment w:val="baseline"/>
              <w:rPr>
                <w:rFonts w:ascii="Arial" w:eastAsia="Times New Roman" w:hAnsi="Arial" w:cs="Arial"/>
                <w:color w:val="273239"/>
                <w:spacing w:val="2"/>
                <w:sz w:val="26"/>
                <w:szCs w:val="26"/>
              </w:rPr>
            </w:pPr>
            <w:r w:rsidRPr="000A5C92">
              <w:rPr>
                <w:rFonts w:ascii="Arial" w:eastAsia="Times New Roman" w:hAnsi="Arial" w:cs="Arial"/>
                <w:color w:val="273239"/>
                <w:spacing w:val="2"/>
                <w:sz w:val="26"/>
                <w:szCs w:val="26"/>
              </w:rPr>
              <w:t>We illustrate monitor concepts by presenting a deadlock-free solution to the dining-philosophers problem. Monitor is used to control access to state variables and condition variables. It only tells when to enter and exit the segment. This solution imposes the restriction that a philosopher may pick up her chopsticks only if both of them are available.</w:t>
            </w:r>
          </w:p>
          <w:p w:rsidR="000A5C92" w:rsidRPr="000A5C92" w:rsidRDefault="000A5C92" w:rsidP="000A5C92">
            <w:pPr>
              <w:shd w:val="clear" w:color="auto" w:fill="FFFFFF"/>
              <w:spacing w:after="150" w:line="240" w:lineRule="auto"/>
              <w:textAlignment w:val="baseline"/>
              <w:rPr>
                <w:rFonts w:ascii="Arial" w:eastAsia="Times New Roman" w:hAnsi="Arial" w:cs="Arial"/>
                <w:color w:val="273239"/>
                <w:spacing w:val="2"/>
                <w:sz w:val="26"/>
                <w:szCs w:val="26"/>
              </w:rPr>
            </w:pPr>
            <w:r w:rsidRPr="000A5C92">
              <w:rPr>
                <w:rFonts w:ascii="Arial" w:eastAsia="Times New Roman" w:hAnsi="Arial" w:cs="Arial"/>
                <w:color w:val="273239"/>
                <w:spacing w:val="2"/>
                <w:sz w:val="26"/>
                <w:szCs w:val="26"/>
              </w:rPr>
              <w:t>To code this solution, we need to distinguish among three states in which we may find a philosopher. For this purpose, we introduce the following data structure:</w:t>
            </w:r>
          </w:p>
          <w:p w:rsidR="000B3940" w:rsidRPr="000B3940" w:rsidRDefault="000B3940" w:rsidP="000B3940">
            <w:pPr>
              <w:shd w:val="clear" w:color="auto" w:fill="FFFFFF"/>
              <w:spacing w:after="0" w:line="240" w:lineRule="auto"/>
              <w:textAlignment w:val="baseline"/>
              <w:rPr>
                <w:rFonts w:ascii="Arial" w:eastAsia="Times New Roman" w:hAnsi="Arial" w:cs="Arial"/>
                <w:color w:val="273239"/>
                <w:spacing w:val="2"/>
                <w:sz w:val="26"/>
                <w:szCs w:val="26"/>
              </w:rPr>
            </w:pPr>
            <w:r w:rsidRPr="000B3940">
              <w:rPr>
                <w:rFonts w:ascii="Arial" w:eastAsia="Times New Roman" w:hAnsi="Arial" w:cs="Arial"/>
                <w:b/>
                <w:bCs/>
                <w:color w:val="273239"/>
                <w:spacing w:val="2"/>
                <w:sz w:val="26"/>
                <w:szCs w:val="26"/>
                <w:bdr w:val="none" w:sz="0" w:space="0" w:color="auto" w:frame="1"/>
              </w:rPr>
              <w:t>THINKING –</w:t>
            </w:r>
            <w:r w:rsidRPr="000B3940">
              <w:rPr>
                <w:rFonts w:ascii="Arial" w:eastAsia="Times New Roman" w:hAnsi="Arial" w:cs="Arial"/>
                <w:color w:val="273239"/>
                <w:spacing w:val="2"/>
                <w:sz w:val="26"/>
                <w:szCs w:val="26"/>
              </w:rPr>
              <w:t> When philosopher doesn’t want to gain access to either fork.</w:t>
            </w:r>
          </w:p>
          <w:p w:rsidR="000B3940" w:rsidRPr="000B3940" w:rsidRDefault="000B3940" w:rsidP="000B3940">
            <w:pPr>
              <w:shd w:val="clear" w:color="auto" w:fill="FFFFFF"/>
              <w:spacing w:after="0" w:line="240" w:lineRule="auto"/>
              <w:textAlignment w:val="baseline"/>
              <w:rPr>
                <w:rFonts w:ascii="Arial" w:eastAsia="Times New Roman" w:hAnsi="Arial" w:cs="Arial"/>
                <w:color w:val="273239"/>
                <w:spacing w:val="2"/>
                <w:sz w:val="26"/>
                <w:szCs w:val="26"/>
              </w:rPr>
            </w:pPr>
            <w:r w:rsidRPr="000B3940">
              <w:rPr>
                <w:rFonts w:ascii="Arial" w:eastAsia="Times New Roman" w:hAnsi="Arial" w:cs="Arial"/>
                <w:b/>
                <w:bCs/>
                <w:color w:val="273239"/>
                <w:spacing w:val="2"/>
                <w:sz w:val="26"/>
                <w:szCs w:val="26"/>
                <w:bdr w:val="none" w:sz="0" w:space="0" w:color="auto" w:frame="1"/>
              </w:rPr>
              <w:t>HUNGRY –</w:t>
            </w:r>
            <w:r w:rsidRPr="000B3940">
              <w:rPr>
                <w:rFonts w:ascii="Arial" w:eastAsia="Times New Roman" w:hAnsi="Arial" w:cs="Arial"/>
                <w:color w:val="273239"/>
                <w:spacing w:val="2"/>
                <w:sz w:val="26"/>
                <w:szCs w:val="26"/>
              </w:rPr>
              <w:t> When philosopher wants to enter the critical section.</w:t>
            </w:r>
          </w:p>
          <w:p w:rsidR="000B3940" w:rsidRPr="000B3940" w:rsidRDefault="000B3940" w:rsidP="000B3940">
            <w:pPr>
              <w:shd w:val="clear" w:color="auto" w:fill="FFFFFF"/>
              <w:spacing w:after="0" w:line="240" w:lineRule="auto"/>
              <w:textAlignment w:val="baseline"/>
              <w:rPr>
                <w:rFonts w:ascii="Arial" w:eastAsia="Times New Roman" w:hAnsi="Arial" w:cs="Arial"/>
                <w:color w:val="273239"/>
                <w:spacing w:val="2"/>
                <w:sz w:val="26"/>
                <w:szCs w:val="26"/>
              </w:rPr>
            </w:pPr>
            <w:r w:rsidRPr="000B3940">
              <w:rPr>
                <w:rFonts w:ascii="Arial" w:eastAsia="Times New Roman" w:hAnsi="Arial" w:cs="Arial"/>
                <w:b/>
                <w:bCs/>
                <w:color w:val="273239"/>
                <w:spacing w:val="2"/>
                <w:sz w:val="26"/>
                <w:szCs w:val="26"/>
                <w:bdr w:val="none" w:sz="0" w:space="0" w:color="auto" w:frame="1"/>
              </w:rPr>
              <w:t>EATING –</w:t>
            </w:r>
            <w:r w:rsidRPr="000B3940">
              <w:rPr>
                <w:rFonts w:ascii="Arial" w:eastAsia="Times New Roman" w:hAnsi="Arial" w:cs="Arial"/>
                <w:color w:val="273239"/>
                <w:spacing w:val="2"/>
                <w:sz w:val="26"/>
                <w:szCs w:val="26"/>
              </w:rPr>
              <w:t> When philosopher has got both the forks, i.e., he has entered the section.</w:t>
            </w:r>
          </w:p>
          <w:p w:rsidR="000B3940" w:rsidRPr="000B3940" w:rsidRDefault="000B3940" w:rsidP="000B3940">
            <w:pPr>
              <w:shd w:val="clear" w:color="auto" w:fill="FFFFFF"/>
              <w:spacing w:after="150" w:line="240" w:lineRule="auto"/>
              <w:textAlignment w:val="baseline"/>
              <w:rPr>
                <w:rFonts w:ascii="Arial" w:eastAsia="Times New Roman" w:hAnsi="Arial" w:cs="Arial"/>
                <w:color w:val="273239"/>
                <w:spacing w:val="2"/>
                <w:sz w:val="26"/>
                <w:szCs w:val="26"/>
              </w:rPr>
            </w:pPr>
            <w:r w:rsidRPr="000B3940">
              <w:rPr>
                <w:rFonts w:ascii="Arial" w:eastAsia="Times New Roman" w:hAnsi="Arial" w:cs="Arial"/>
                <w:color w:val="273239"/>
                <w:spacing w:val="2"/>
                <w:sz w:val="26"/>
                <w:szCs w:val="26"/>
              </w:rPr>
              <w:t xml:space="preserve">Philosopher i can set the variable state[i] = EATING only if her two neighbors are not </w:t>
            </w:r>
            <w:proofErr w:type="gramStart"/>
            <w:r w:rsidRPr="000B3940">
              <w:rPr>
                <w:rFonts w:ascii="Arial" w:eastAsia="Times New Roman" w:hAnsi="Arial" w:cs="Arial"/>
                <w:color w:val="273239"/>
                <w:spacing w:val="2"/>
                <w:sz w:val="26"/>
                <w:szCs w:val="26"/>
              </w:rPr>
              <w:t>eating</w:t>
            </w:r>
            <w:proofErr w:type="gramEnd"/>
            <w:r w:rsidRPr="000B3940">
              <w:rPr>
                <w:rFonts w:ascii="Arial" w:eastAsia="Times New Roman" w:hAnsi="Arial" w:cs="Arial"/>
                <w:color w:val="273239"/>
                <w:spacing w:val="2"/>
                <w:sz w:val="26"/>
                <w:szCs w:val="26"/>
              </w:rPr>
              <w:br/>
              <w:t>(state[(i+4) % 5] != EATING) and (state[(i+1) % 5] != EATING).</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 Dining-Philosophers Solution Using Monitors</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monitor DP</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status state[5];</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 xml:space="preserve">condition </w:t>
            </w:r>
            <w:proofErr w:type="spellStart"/>
            <w:r w:rsidRPr="000B3940">
              <w:rPr>
                <w:rFonts w:ascii="Segoe UI" w:hAnsi="Segoe UI" w:cs="Segoe UI"/>
                <w:color w:val="333333"/>
                <w:sz w:val="24"/>
                <w:szCs w:val="24"/>
              </w:rPr>
              <w:t>self</w:t>
            </w:r>
            <w:proofErr w:type="spellEnd"/>
            <w:r w:rsidRPr="000B3940">
              <w:rPr>
                <w:rFonts w:ascii="Segoe UI" w:hAnsi="Segoe UI" w:cs="Segoe UI"/>
                <w:color w:val="333333"/>
                <w:sz w:val="24"/>
                <w:szCs w:val="24"/>
              </w:rPr>
              <w:t>[5];</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 Pickup chopsticks</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Pickup(</w:t>
            </w:r>
            <w:proofErr w:type="spellStart"/>
            <w:r w:rsidRPr="000B3940">
              <w:rPr>
                <w:rFonts w:ascii="Segoe UI" w:hAnsi="Segoe UI" w:cs="Segoe UI"/>
                <w:color w:val="333333"/>
                <w:sz w:val="24"/>
                <w:szCs w:val="24"/>
              </w:rPr>
              <w:t>int</w:t>
            </w:r>
            <w:proofErr w:type="spellEnd"/>
            <w:r w:rsidRPr="000B3940">
              <w:rPr>
                <w:rFonts w:ascii="Segoe UI" w:hAnsi="Segoe UI" w:cs="Segoe UI"/>
                <w:color w:val="333333"/>
                <w:sz w:val="24"/>
                <w:szCs w:val="24"/>
              </w:rPr>
              <w:t xml:space="preserve"> i)</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lastRenderedPageBreak/>
              <w:tab/>
            </w:r>
            <w:r w:rsidRPr="000B3940">
              <w:rPr>
                <w:rFonts w:ascii="Segoe UI" w:hAnsi="Segoe UI" w:cs="Segoe UI"/>
                <w:color w:val="333333"/>
                <w:sz w:val="24"/>
                <w:szCs w:val="24"/>
              </w:rPr>
              <w:tab/>
              <w:t>// indicate that I’m hungry</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state[i] = hungry;</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set state to eating in test()</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only if my left and right neighbors</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are not eating</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test(i);</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if unable to eat, wait to be signaled</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if (state[i] != eating)</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r>
            <w:r w:rsidRPr="000B3940">
              <w:rPr>
                <w:rFonts w:ascii="Segoe UI" w:hAnsi="Segoe UI" w:cs="Segoe UI"/>
                <w:color w:val="333333"/>
                <w:sz w:val="24"/>
                <w:szCs w:val="24"/>
              </w:rPr>
              <w:tab/>
            </w:r>
            <w:proofErr w:type="spellStart"/>
            <w:r w:rsidRPr="000B3940">
              <w:rPr>
                <w:rFonts w:ascii="Segoe UI" w:hAnsi="Segoe UI" w:cs="Segoe UI"/>
                <w:color w:val="333333"/>
                <w:sz w:val="24"/>
                <w:szCs w:val="24"/>
              </w:rPr>
              <w:t>self</w:t>
            </w:r>
            <w:proofErr w:type="spellEnd"/>
            <w:r w:rsidRPr="000B3940">
              <w:rPr>
                <w:rFonts w:ascii="Segoe UI" w:hAnsi="Segoe UI" w:cs="Segoe UI"/>
                <w:color w:val="333333"/>
                <w:sz w:val="24"/>
                <w:szCs w:val="24"/>
              </w:rPr>
              <w:t>[i].wait;</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 Put down chopsticks</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Putdown(</w:t>
            </w:r>
            <w:proofErr w:type="spellStart"/>
            <w:r w:rsidRPr="000B3940">
              <w:rPr>
                <w:rFonts w:ascii="Segoe UI" w:hAnsi="Segoe UI" w:cs="Segoe UI"/>
                <w:color w:val="333333"/>
                <w:sz w:val="24"/>
                <w:szCs w:val="24"/>
              </w:rPr>
              <w:t>int</w:t>
            </w:r>
            <w:proofErr w:type="spellEnd"/>
            <w:r w:rsidRPr="000B3940">
              <w:rPr>
                <w:rFonts w:ascii="Segoe UI" w:hAnsi="Segoe UI" w:cs="Segoe UI"/>
                <w:color w:val="333333"/>
                <w:sz w:val="24"/>
                <w:szCs w:val="24"/>
              </w:rPr>
              <w:t xml:space="preserve"> i)</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indicate that I’m thinking</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state[i] = thinking;</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if right neighbor R=(i+1)%5 is hungry and</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lastRenderedPageBreak/>
              <w:tab/>
            </w:r>
            <w:r w:rsidRPr="000B3940">
              <w:rPr>
                <w:rFonts w:ascii="Segoe UI" w:hAnsi="Segoe UI" w:cs="Segoe UI"/>
                <w:color w:val="333333"/>
                <w:sz w:val="24"/>
                <w:szCs w:val="24"/>
              </w:rPr>
              <w:tab/>
              <w:t>// both of R’s neighbors are not eating,</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set R’s state to eating and wake it up by</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signaling R’s CV</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test((i + 1) % 5);</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test((i + 4) % 5);</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test(</w:t>
            </w:r>
            <w:proofErr w:type="spellStart"/>
            <w:r w:rsidRPr="000B3940">
              <w:rPr>
                <w:rFonts w:ascii="Segoe UI" w:hAnsi="Segoe UI" w:cs="Segoe UI"/>
                <w:color w:val="333333"/>
                <w:sz w:val="24"/>
                <w:szCs w:val="24"/>
              </w:rPr>
              <w:t>int</w:t>
            </w:r>
            <w:proofErr w:type="spellEnd"/>
            <w:r w:rsidRPr="000B3940">
              <w:rPr>
                <w:rFonts w:ascii="Segoe UI" w:hAnsi="Segoe UI" w:cs="Segoe UI"/>
                <w:color w:val="333333"/>
                <w:sz w:val="24"/>
                <w:szCs w:val="24"/>
              </w:rPr>
              <w:t xml:space="preserve"> i)</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if (state[(i + 1) % 5] != eating</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r>
            <w:r w:rsidRPr="000B3940">
              <w:rPr>
                <w:rFonts w:ascii="Segoe UI" w:hAnsi="Segoe UI" w:cs="Segoe UI"/>
                <w:color w:val="333333"/>
                <w:sz w:val="24"/>
                <w:szCs w:val="24"/>
              </w:rPr>
              <w:tab/>
              <w:t>&amp;&amp; state[(i + 4) % 5] != eating</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r>
            <w:r w:rsidRPr="000B3940">
              <w:rPr>
                <w:rFonts w:ascii="Segoe UI" w:hAnsi="Segoe UI" w:cs="Segoe UI"/>
                <w:color w:val="333333"/>
                <w:sz w:val="24"/>
                <w:szCs w:val="24"/>
              </w:rPr>
              <w:tab/>
              <w:t>&amp;&amp; state[i] == hungry) {</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r>
            <w:r w:rsidRPr="000B3940">
              <w:rPr>
                <w:rFonts w:ascii="Segoe UI" w:hAnsi="Segoe UI" w:cs="Segoe UI"/>
                <w:color w:val="333333"/>
                <w:sz w:val="24"/>
                <w:szCs w:val="24"/>
              </w:rPr>
              <w:tab/>
              <w:t>// indicate that I’m eating</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r>
            <w:r w:rsidRPr="000B3940">
              <w:rPr>
                <w:rFonts w:ascii="Segoe UI" w:hAnsi="Segoe UI" w:cs="Segoe UI"/>
                <w:color w:val="333333"/>
                <w:sz w:val="24"/>
                <w:szCs w:val="24"/>
              </w:rPr>
              <w:tab/>
              <w:t>state[i] = eating;</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r>
            <w:r w:rsidRPr="000B3940">
              <w:rPr>
                <w:rFonts w:ascii="Segoe UI" w:hAnsi="Segoe UI" w:cs="Segoe UI"/>
                <w:color w:val="333333"/>
                <w:sz w:val="24"/>
                <w:szCs w:val="24"/>
              </w:rPr>
              <w:tab/>
              <w:t>// signal() has no effect during Pickup(),</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r>
            <w:r w:rsidRPr="000B3940">
              <w:rPr>
                <w:rFonts w:ascii="Segoe UI" w:hAnsi="Segoe UI" w:cs="Segoe UI"/>
                <w:color w:val="333333"/>
                <w:sz w:val="24"/>
                <w:szCs w:val="24"/>
              </w:rPr>
              <w:tab/>
              <w:t>// but is important to wake up waiting</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r>
            <w:r w:rsidRPr="000B3940">
              <w:rPr>
                <w:rFonts w:ascii="Segoe UI" w:hAnsi="Segoe UI" w:cs="Segoe UI"/>
                <w:color w:val="333333"/>
                <w:sz w:val="24"/>
                <w:szCs w:val="24"/>
              </w:rPr>
              <w:tab/>
              <w:t>// hungry philosophers during Putdown()</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r>
            <w:r w:rsidRPr="000B3940">
              <w:rPr>
                <w:rFonts w:ascii="Segoe UI" w:hAnsi="Segoe UI" w:cs="Segoe UI"/>
                <w:color w:val="333333"/>
                <w:sz w:val="24"/>
                <w:szCs w:val="24"/>
              </w:rPr>
              <w:tab/>
            </w:r>
            <w:proofErr w:type="spellStart"/>
            <w:r w:rsidRPr="000B3940">
              <w:rPr>
                <w:rFonts w:ascii="Segoe UI" w:hAnsi="Segoe UI" w:cs="Segoe UI"/>
                <w:color w:val="333333"/>
                <w:sz w:val="24"/>
                <w:szCs w:val="24"/>
              </w:rPr>
              <w:t>self</w:t>
            </w:r>
            <w:proofErr w:type="spellEnd"/>
            <w:r w:rsidRPr="000B3940">
              <w:rPr>
                <w:rFonts w:ascii="Segoe UI" w:hAnsi="Segoe UI" w:cs="Segoe UI"/>
                <w:color w:val="333333"/>
                <w:sz w:val="24"/>
                <w:szCs w:val="24"/>
              </w:rPr>
              <w:t>[i].signal();</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lastRenderedPageBreak/>
              <w:tab/>
            </w:r>
            <w:r w:rsidRPr="000B3940">
              <w:rPr>
                <w:rFonts w:ascii="Segoe UI" w:hAnsi="Segoe UI" w:cs="Segoe UI"/>
                <w:color w:val="333333"/>
                <w:sz w:val="24"/>
                <w:szCs w:val="24"/>
              </w:rPr>
              <w:tab/>
              <w:t>}</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proofErr w:type="spellStart"/>
            <w:r w:rsidRPr="000B3940">
              <w:rPr>
                <w:rFonts w:ascii="Segoe UI" w:hAnsi="Segoe UI" w:cs="Segoe UI"/>
                <w:color w:val="333333"/>
                <w:sz w:val="24"/>
                <w:szCs w:val="24"/>
              </w:rPr>
              <w:t>init</w:t>
            </w:r>
            <w:proofErr w:type="spellEnd"/>
            <w:r w:rsidRPr="000B3940">
              <w:rPr>
                <w:rFonts w:ascii="Segoe UI" w:hAnsi="Segoe UI" w:cs="Segoe UI"/>
                <w:color w:val="333333"/>
                <w:sz w:val="24"/>
                <w:szCs w:val="24"/>
              </w:rPr>
              <w:t>()</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Execution of Pickup(), Putdown() and test()</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are all mutually exclusive,</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i.e. only one at a time can be executing</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for</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i = 0 to 4</w:t>
            </w:r>
          </w:p>
          <w:p w:rsidR="000B3940" w:rsidRPr="000B3940" w:rsidRDefault="000B3940" w:rsidP="000B3940">
            <w:pPr>
              <w:spacing w:after="240"/>
              <w:jc w:val="both"/>
              <w:rPr>
                <w:rFonts w:ascii="Segoe UI" w:hAnsi="Segoe UI" w:cs="Segoe UI"/>
                <w:color w:val="333333"/>
                <w:sz w:val="24"/>
                <w:szCs w:val="24"/>
              </w:rPr>
            </w:pP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Verify that this monitor-based solution is</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deadlock free and mutually exclusive in that</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 no 2 neighbors can eat simultaneously</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r>
            <w:r w:rsidRPr="000B3940">
              <w:rPr>
                <w:rFonts w:ascii="Segoe UI" w:hAnsi="Segoe UI" w:cs="Segoe UI"/>
                <w:color w:val="333333"/>
                <w:sz w:val="24"/>
                <w:szCs w:val="24"/>
              </w:rPr>
              <w:tab/>
              <w:t>state[i] = thinking;</w:t>
            </w:r>
          </w:p>
          <w:p w:rsidR="000B3940" w:rsidRPr="000B3940"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ab/>
              <w:t>}</w:t>
            </w:r>
          </w:p>
          <w:p w:rsidR="000A5C92" w:rsidRDefault="000B3940" w:rsidP="000B3940">
            <w:pPr>
              <w:spacing w:after="240"/>
              <w:jc w:val="both"/>
              <w:rPr>
                <w:rFonts w:ascii="Segoe UI" w:hAnsi="Segoe UI" w:cs="Segoe UI"/>
                <w:color w:val="333333"/>
                <w:sz w:val="24"/>
                <w:szCs w:val="24"/>
              </w:rPr>
            </w:pPr>
            <w:r w:rsidRPr="000B3940">
              <w:rPr>
                <w:rFonts w:ascii="Segoe UI" w:hAnsi="Segoe UI" w:cs="Segoe UI"/>
                <w:color w:val="333333"/>
                <w:sz w:val="24"/>
                <w:szCs w:val="24"/>
              </w:rPr>
              <w:t>} // end of monitor</w:t>
            </w:r>
          </w:p>
          <w:p w:rsidR="000B3940" w:rsidRPr="000B3940" w:rsidRDefault="000B3940" w:rsidP="000B3940">
            <w:pPr>
              <w:shd w:val="clear" w:color="auto" w:fill="FFFFFF"/>
              <w:spacing w:after="150" w:line="240" w:lineRule="auto"/>
              <w:textAlignment w:val="baseline"/>
              <w:rPr>
                <w:rFonts w:ascii="Arial" w:eastAsia="Times New Roman" w:hAnsi="Arial" w:cs="Arial"/>
                <w:color w:val="273239"/>
                <w:spacing w:val="2"/>
                <w:sz w:val="26"/>
                <w:szCs w:val="26"/>
              </w:rPr>
            </w:pPr>
            <w:r w:rsidRPr="000B3940">
              <w:rPr>
                <w:rFonts w:ascii="Arial" w:eastAsia="Times New Roman" w:hAnsi="Arial" w:cs="Arial"/>
                <w:color w:val="273239"/>
                <w:spacing w:val="2"/>
                <w:sz w:val="26"/>
                <w:szCs w:val="26"/>
              </w:rPr>
              <w:t>Above Program is a monitor solution to the dining-philosopher problem.</w:t>
            </w:r>
          </w:p>
          <w:p w:rsidR="000B3940" w:rsidRPr="000B3940" w:rsidRDefault="000B3940" w:rsidP="000B3940">
            <w:pPr>
              <w:shd w:val="clear" w:color="auto" w:fill="FFFFFF"/>
              <w:spacing w:after="150" w:line="240" w:lineRule="auto"/>
              <w:textAlignment w:val="baseline"/>
              <w:rPr>
                <w:rFonts w:ascii="Arial" w:eastAsia="Times New Roman" w:hAnsi="Arial" w:cs="Arial"/>
                <w:color w:val="273239"/>
                <w:spacing w:val="2"/>
                <w:sz w:val="26"/>
                <w:szCs w:val="26"/>
              </w:rPr>
            </w:pPr>
            <w:r w:rsidRPr="000B3940">
              <w:rPr>
                <w:rFonts w:ascii="Arial" w:eastAsia="Times New Roman" w:hAnsi="Arial" w:cs="Arial"/>
                <w:color w:val="273239"/>
                <w:spacing w:val="2"/>
                <w:sz w:val="26"/>
                <w:szCs w:val="26"/>
              </w:rPr>
              <w:t>We also need to declare</w:t>
            </w:r>
          </w:p>
          <w:p w:rsidR="000B3940" w:rsidRPr="000B3940" w:rsidRDefault="000B3940" w:rsidP="000B3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B3940">
              <w:rPr>
                <w:rFonts w:ascii="Consolas" w:eastAsia="Times New Roman" w:hAnsi="Consolas" w:cs="Courier New"/>
                <w:color w:val="273239"/>
                <w:spacing w:val="2"/>
                <w:sz w:val="24"/>
                <w:szCs w:val="24"/>
              </w:rPr>
              <w:t xml:space="preserve">condition </w:t>
            </w:r>
            <w:proofErr w:type="spellStart"/>
            <w:r w:rsidRPr="000B3940">
              <w:rPr>
                <w:rFonts w:ascii="Consolas" w:eastAsia="Times New Roman" w:hAnsi="Consolas" w:cs="Courier New"/>
                <w:color w:val="273239"/>
                <w:spacing w:val="2"/>
                <w:sz w:val="24"/>
                <w:szCs w:val="24"/>
              </w:rPr>
              <w:t>self</w:t>
            </w:r>
            <w:proofErr w:type="spellEnd"/>
            <w:r w:rsidRPr="000B3940">
              <w:rPr>
                <w:rFonts w:ascii="Consolas" w:eastAsia="Times New Roman" w:hAnsi="Consolas" w:cs="Courier New"/>
                <w:color w:val="273239"/>
                <w:spacing w:val="2"/>
                <w:sz w:val="24"/>
                <w:szCs w:val="24"/>
              </w:rPr>
              <w:t>[5];</w:t>
            </w:r>
          </w:p>
          <w:p w:rsidR="000B3940" w:rsidRPr="000B3940" w:rsidRDefault="000B3940" w:rsidP="000B3940">
            <w:pPr>
              <w:shd w:val="clear" w:color="auto" w:fill="FFFFFF"/>
              <w:spacing w:after="150" w:line="240" w:lineRule="auto"/>
              <w:textAlignment w:val="baseline"/>
              <w:rPr>
                <w:rFonts w:ascii="Arial" w:eastAsia="Times New Roman" w:hAnsi="Arial" w:cs="Arial"/>
                <w:color w:val="273239"/>
                <w:spacing w:val="2"/>
                <w:sz w:val="26"/>
                <w:szCs w:val="26"/>
              </w:rPr>
            </w:pPr>
            <w:r w:rsidRPr="000B3940">
              <w:rPr>
                <w:rFonts w:ascii="Arial" w:eastAsia="Times New Roman" w:hAnsi="Arial" w:cs="Arial"/>
                <w:color w:val="273239"/>
                <w:spacing w:val="2"/>
                <w:sz w:val="26"/>
                <w:szCs w:val="26"/>
              </w:rPr>
              <w:t>This allows philosopher i to delay herself when she is hungry but is unable to obtain the chopsticks she needs. We are now in a position to describe our solution to the dining-</w:t>
            </w:r>
            <w:r w:rsidRPr="000B3940">
              <w:rPr>
                <w:rFonts w:ascii="Arial" w:eastAsia="Times New Roman" w:hAnsi="Arial" w:cs="Arial"/>
                <w:color w:val="273239"/>
                <w:spacing w:val="2"/>
                <w:sz w:val="26"/>
                <w:szCs w:val="26"/>
              </w:rPr>
              <w:lastRenderedPageBreak/>
              <w:t xml:space="preserve">philosophers problem. The distribution of the chopsticks is controlled by the monitor Dining Philosophers. Each philosopher, before starting to eat, must invoke the operation </w:t>
            </w:r>
            <w:proofErr w:type="gramStart"/>
            <w:r w:rsidRPr="000B3940">
              <w:rPr>
                <w:rFonts w:ascii="Arial" w:eastAsia="Times New Roman" w:hAnsi="Arial" w:cs="Arial"/>
                <w:color w:val="273239"/>
                <w:spacing w:val="2"/>
                <w:sz w:val="26"/>
                <w:szCs w:val="26"/>
              </w:rPr>
              <w:t>pickup(</w:t>
            </w:r>
            <w:proofErr w:type="gramEnd"/>
            <w:r w:rsidRPr="000B3940">
              <w:rPr>
                <w:rFonts w:ascii="Arial" w:eastAsia="Times New Roman" w:hAnsi="Arial" w:cs="Arial"/>
                <w:color w:val="273239"/>
                <w:spacing w:val="2"/>
                <w:sz w:val="26"/>
                <w:szCs w:val="26"/>
              </w:rPr>
              <w:t>). This act may result in the suspension of the philosopher process. After the successful completion of the operation, the philosopher may eat. Following this, the philosopher invokes the putdown()</w:t>
            </w:r>
          </w:p>
          <w:p w:rsidR="000B3940" w:rsidRPr="000B3940" w:rsidRDefault="000B3940" w:rsidP="000B394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0B3940">
              <w:rPr>
                <w:rFonts w:ascii="Arial" w:eastAsia="Times New Roman" w:hAnsi="Arial" w:cs="Arial"/>
                <w:color w:val="273239"/>
                <w:spacing w:val="2"/>
                <w:sz w:val="26"/>
                <w:szCs w:val="26"/>
              </w:rPr>
              <w:t>operation</w:t>
            </w:r>
            <w:proofErr w:type="gramEnd"/>
            <w:r w:rsidRPr="000B3940">
              <w:rPr>
                <w:rFonts w:ascii="Arial" w:eastAsia="Times New Roman" w:hAnsi="Arial" w:cs="Arial"/>
                <w:color w:val="273239"/>
                <w:spacing w:val="2"/>
                <w:sz w:val="26"/>
                <w:szCs w:val="26"/>
              </w:rPr>
              <w:t>. Thus, philosopher i must invoke the operations pickup() and putdown() in the following sequence:</w:t>
            </w:r>
          </w:p>
          <w:p w:rsidR="000B3940" w:rsidRPr="000B3940" w:rsidRDefault="000B3940" w:rsidP="000B3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0B3940">
              <w:rPr>
                <w:rFonts w:ascii="Consolas" w:eastAsia="Times New Roman" w:hAnsi="Consolas" w:cs="Courier New"/>
                <w:color w:val="273239"/>
                <w:spacing w:val="2"/>
                <w:sz w:val="24"/>
                <w:szCs w:val="24"/>
              </w:rPr>
              <w:t>DiningPhilosophers.pickup</w:t>
            </w:r>
            <w:proofErr w:type="spellEnd"/>
            <w:r w:rsidRPr="000B3940">
              <w:rPr>
                <w:rFonts w:ascii="Consolas" w:eastAsia="Times New Roman" w:hAnsi="Consolas" w:cs="Courier New"/>
                <w:color w:val="273239"/>
                <w:spacing w:val="2"/>
                <w:sz w:val="24"/>
                <w:szCs w:val="24"/>
              </w:rPr>
              <w:t>(i);</w:t>
            </w:r>
          </w:p>
          <w:p w:rsidR="000B3940" w:rsidRPr="000B3940" w:rsidRDefault="000B3940" w:rsidP="000B3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B3940">
              <w:rPr>
                <w:rFonts w:ascii="Consolas" w:eastAsia="Times New Roman" w:hAnsi="Consolas" w:cs="Courier New"/>
                <w:color w:val="273239"/>
                <w:spacing w:val="2"/>
                <w:sz w:val="24"/>
                <w:szCs w:val="24"/>
              </w:rPr>
              <w:t xml:space="preserve">              ...</w:t>
            </w:r>
          </w:p>
          <w:p w:rsidR="000B3940" w:rsidRPr="000B3940" w:rsidRDefault="000B3940" w:rsidP="000B3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B3940">
              <w:rPr>
                <w:rFonts w:ascii="Consolas" w:eastAsia="Times New Roman" w:hAnsi="Consolas" w:cs="Courier New"/>
                <w:color w:val="273239"/>
                <w:spacing w:val="2"/>
                <w:sz w:val="24"/>
                <w:szCs w:val="24"/>
              </w:rPr>
              <w:t xml:space="preserve">              eat</w:t>
            </w:r>
          </w:p>
          <w:p w:rsidR="000B3940" w:rsidRPr="000B3940" w:rsidRDefault="000B3940" w:rsidP="000B3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B3940">
              <w:rPr>
                <w:rFonts w:ascii="Consolas" w:eastAsia="Times New Roman" w:hAnsi="Consolas" w:cs="Courier New"/>
                <w:color w:val="273239"/>
                <w:spacing w:val="2"/>
                <w:sz w:val="24"/>
                <w:szCs w:val="24"/>
              </w:rPr>
              <w:t xml:space="preserve">              ...</w:t>
            </w:r>
          </w:p>
          <w:p w:rsidR="000B3940" w:rsidRPr="000B3940" w:rsidRDefault="000B3940" w:rsidP="000B3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0B3940">
              <w:rPr>
                <w:rFonts w:ascii="Consolas" w:eastAsia="Times New Roman" w:hAnsi="Consolas" w:cs="Courier New"/>
                <w:color w:val="273239"/>
                <w:spacing w:val="2"/>
                <w:sz w:val="24"/>
                <w:szCs w:val="24"/>
              </w:rPr>
              <w:t>DiningPhilosophers.putdown</w:t>
            </w:r>
            <w:proofErr w:type="spellEnd"/>
            <w:r w:rsidRPr="000B3940">
              <w:rPr>
                <w:rFonts w:ascii="Consolas" w:eastAsia="Times New Roman" w:hAnsi="Consolas" w:cs="Courier New"/>
                <w:color w:val="273239"/>
                <w:spacing w:val="2"/>
                <w:sz w:val="24"/>
                <w:szCs w:val="24"/>
              </w:rPr>
              <w:t>(i);</w:t>
            </w:r>
          </w:p>
          <w:p w:rsidR="000B3940" w:rsidRDefault="000B3940" w:rsidP="000B3940">
            <w:pPr>
              <w:spacing w:after="240"/>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is easy to show that this solution ensures that </w:t>
            </w:r>
            <w:r>
              <w:rPr>
                <w:rStyle w:val="Strong"/>
                <w:rFonts w:ascii="Arial" w:hAnsi="Arial" w:cs="Arial"/>
                <w:color w:val="273239"/>
                <w:spacing w:val="2"/>
                <w:sz w:val="26"/>
                <w:szCs w:val="26"/>
                <w:bdr w:val="none" w:sz="0" w:space="0" w:color="auto" w:frame="1"/>
                <w:shd w:val="clear" w:color="auto" w:fill="FFFFFF"/>
              </w:rPr>
              <w:t>no two neighbors</w:t>
            </w:r>
            <w:r>
              <w:rPr>
                <w:rFonts w:ascii="Arial" w:hAnsi="Arial" w:cs="Arial"/>
                <w:color w:val="273239"/>
                <w:spacing w:val="2"/>
                <w:sz w:val="26"/>
                <w:szCs w:val="26"/>
                <w:shd w:val="clear" w:color="auto" w:fill="FFFFFF"/>
              </w:rPr>
              <w:t> are eating simultaneously and that no deadlocks will occur. We note, however, that it is possible for a philosopher to starve to death.</w:t>
            </w:r>
          </w:p>
          <w:p w:rsidR="000B3940" w:rsidRDefault="000B3940" w:rsidP="000B3940">
            <w:pPr>
              <w:spacing w:after="240"/>
              <w:jc w:val="both"/>
              <w:rPr>
                <w:rFonts w:ascii="Arial" w:hAnsi="Arial" w:cs="Arial"/>
                <w:color w:val="273239"/>
                <w:spacing w:val="2"/>
                <w:sz w:val="26"/>
                <w:szCs w:val="26"/>
                <w:shd w:val="clear" w:color="auto" w:fill="FFFFFF"/>
              </w:rPr>
            </w:pPr>
            <w:hyperlink r:id="rId20" w:history="1">
              <w:r w:rsidRPr="005F71E7">
                <w:rPr>
                  <w:rStyle w:val="Hyperlink"/>
                  <w:rFonts w:ascii="Arial" w:hAnsi="Arial" w:cs="Arial"/>
                  <w:spacing w:val="2"/>
                  <w:sz w:val="26"/>
                  <w:szCs w:val="26"/>
                  <w:shd w:val="clear" w:color="auto" w:fill="FFFFFF"/>
                </w:rPr>
                <w:t>https://www.codingninjas.com/codestudio/library/dining-philosopher-solution-using-monitors</w:t>
              </w:r>
            </w:hyperlink>
            <w:r>
              <w:rPr>
                <w:rFonts w:ascii="Arial" w:hAnsi="Arial" w:cs="Arial"/>
                <w:color w:val="273239"/>
                <w:spacing w:val="2"/>
                <w:sz w:val="26"/>
                <w:szCs w:val="26"/>
                <w:shd w:val="clear" w:color="auto" w:fill="FFFFFF"/>
              </w:rPr>
              <w:t xml:space="preserve"> ..... Last visited: April 10, 2022</w:t>
            </w:r>
          </w:p>
          <w:p w:rsidR="000B3940" w:rsidRDefault="000B3940" w:rsidP="000B3940">
            <w:pPr>
              <w:pStyle w:val="Heading3"/>
              <w:shd w:val="clear" w:color="auto" w:fill="FFFFFF"/>
              <w:spacing w:before="0"/>
              <w:rPr>
                <w:rFonts w:ascii="Arial" w:hAnsi="Arial" w:cs="Arial"/>
                <w:color w:val="616161"/>
                <w:sz w:val="30"/>
                <w:szCs w:val="30"/>
              </w:rPr>
            </w:pPr>
            <w:r>
              <w:rPr>
                <w:rStyle w:val="Strong"/>
                <w:rFonts w:ascii="Arial" w:hAnsi="Arial" w:cs="Arial"/>
                <w:b/>
                <w:bCs/>
                <w:color w:val="000000"/>
                <w:sz w:val="30"/>
                <w:szCs w:val="30"/>
              </w:rPr>
              <w:t>Possibility of Deadlock</w:t>
            </w:r>
          </w:p>
          <w:p w:rsidR="000B3940" w:rsidRDefault="000B3940" w:rsidP="000B3940">
            <w:pPr>
              <w:pStyle w:val="NormalWeb"/>
              <w:shd w:val="clear" w:color="auto" w:fill="FFFFFF"/>
              <w:spacing w:before="0" w:beforeAutospacing="0" w:after="0" w:afterAutospacing="0"/>
              <w:rPr>
                <w:rFonts w:ascii="Arial" w:hAnsi="Arial" w:cs="Arial"/>
                <w:color w:val="757575"/>
              </w:rPr>
            </w:pPr>
            <w:r>
              <w:rPr>
                <w:rFonts w:ascii="Arial" w:hAnsi="Arial" w:cs="Arial"/>
                <w:color w:val="000000"/>
              </w:rPr>
              <w:t>If philosophers take one fork at a time, taking a fork from the left and then one from the right, there is a danger of deadlock.</w:t>
            </w:r>
          </w:p>
          <w:p w:rsidR="000B3940" w:rsidRDefault="000B3940" w:rsidP="000B3940">
            <w:pPr>
              <w:pStyle w:val="NormalWeb"/>
              <w:shd w:val="clear" w:color="auto" w:fill="FFFFFF"/>
              <w:spacing w:before="0" w:beforeAutospacing="0" w:after="0" w:afterAutospacing="0"/>
              <w:rPr>
                <w:rFonts w:ascii="Arial" w:hAnsi="Arial" w:cs="Arial"/>
                <w:color w:val="757575"/>
              </w:rPr>
            </w:pPr>
            <w:r>
              <w:rPr>
                <w:rFonts w:ascii="Arial" w:hAnsi="Arial" w:cs="Arial"/>
                <w:color w:val="000000"/>
              </w:rPr>
              <w:t>This possibility of deadlock means that any solution to the problem must include some provision for preventing or otherwise dealing with deadlocks.</w:t>
            </w:r>
          </w:p>
          <w:p w:rsidR="000B3940" w:rsidRDefault="000B3940" w:rsidP="000B3940">
            <w:pPr>
              <w:pStyle w:val="Heading3"/>
              <w:shd w:val="clear" w:color="auto" w:fill="FFFFFF"/>
              <w:spacing w:before="0"/>
              <w:rPr>
                <w:rFonts w:ascii="Arial" w:hAnsi="Arial" w:cs="Arial"/>
                <w:color w:val="616161"/>
                <w:sz w:val="30"/>
                <w:szCs w:val="30"/>
              </w:rPr>
            </w:pPr>
            <w:r>
              <w:rPr>
                <w:rStyle w:val="Strong"/>
                <w:rFonts w:ascii="Arial" w:hAnsi="Arial" w:cs="Arial"/>
                <w:b/>
                <w:bCs/>
                <w:color w:val="000000"/>
                <w:sz w:val="30"/>
                <w:szCs w:val="30"/>
              </w:rPr>
              <w:t>Possibility of Starvation</w:t>
            </w:r>
          </w:p>
          <w:p w:rsidR="000B3940" w:rsidRDefault="000B3940" w:rsidP="000B3940">
            <w:pPr>
              <w:pStyle w:val="NormalWeb"/>
              <w:shd w:val="clear" w:color="auto" w:fill="FFFFFF"/>
              <w:spacing w:before="0" w:beforeAutospacing="0" w:after="0" w:afterAutospacing="0"/>
              <w:rPr>
                <w:rFonts w:ascii="Arial" w:hAnsi="Arial" w:cs="Arial"/>
                <w:color w:val="757575"/>
              </w:rPr>
            </w:pPr>
            <w:r>
              <w:rPr>
                <w:rFonts w:ascii="Arial" w:hAnsi="Arial" w:cs="Arial"/>
                <w:color w:val="000000"/>
              </w:rPr>
              <w:t>If philosophers take two forks at a time, there is a possibility of starvation. Philosophers P2 &amp; P5 and P1 &amp; P3 can alternate in a way that starves out philosopher P4.</w:t>
            </w:r>
          </w:p>
          <w:p w:rsidR="000B3940" w:rsidRDefault="000B3940" w:rsidP="000B3940">
            <w:pPr>
              <w:pStyle w:val="NormalWeb"/>
              <w:shd w:val="clear" w:color="auto" w:fill="FFFFFF"/>
              <w:spacing w:before="0" w:beforeAutospacing="0" w:after="0" w:afterAutospacing="0"/>
              <w:rPr>
                <w:rFonts w:ascii="Arial" w:hAnsi="Arial" w:cs="Arial"/>
                <w:color w:val="757575"/>
              </w:rPr>
            </w:pPr>
            <w:r>
              <w:rPr>
                <w:rFonts w:ascii="Arial" w:hAnsi="Arial" w:cs="Arial"/>
                <w:color w:val="000000"/>
              </w:rPr>
              <w:t>This possibility of starvation means that any solution to the problem must include some provision for preventing starvation.</w:t>
            </w:r>
          </w:p>
          <w:p w:rsidR="000B3940" w:rsidRDefault="000B3940" w:rsidP="000B3940">
            <w:pPr>
              <w:pStyle w:val="NormalWeb"/>
              <w:shd w:val="clear" w:color="auto" w:fill="FFFFFF"/>
              <w:spacing w:before="0" w:beforeAutospacing="0" w:after="0" w:afterAutospacing="0"/>
              <w:rPr>
                <w:rFonts w:ascii="Arial" w:hAnsi="Arial" w:cs="Arial"/>
                <w:color w:val="757575"/>
              </w:rPr>
            </w:pPr>
            <w:r>
              <w:rPr>
                <w:rFonts w:ascii="Arial" w:hAnsi="Arial" w:cs="Arial"/>
                <w:color w:val="757575"/>
              </w:rPr>
              <w:br/>
            </w:r>
            <w:r>
              <w:rPr>
                <w:rFonts w:ascii="Arial" w:hAnsi="Arial" w:cs="Arial"/>
                <w:color w:val="000000"/>
              </w:rPr>
              <w:t>We require an algorithm to distribute these restricted resources (forks) across numerous processes (philosophers) in such a way that the solution is free from deadlock and starvation.</w:t>
            </w:r>
          </w:p>
          <w:p w:rsidR="000B3940" w:rsidRDefault="000B3940" w:rsidP="000B3940">
            <w:pPr>
              <w:pStyle w:val="NormalWeb"/>
              <w:shd w:val="clear" w:color="auto" w:fill="FFFFFF"/>
              <w:spacing w:before="0" w:beforeAutospacing="0" w:after="0" w:afterAutospacing="0"/>
              <w:rPr>
                <w:rFonts w:ascii="Arial" w:hAnsi="Arial" w:cs="Arial"/>
                <w:color w:val="757575"/>
              </w:rPr>
            </w:pPr>
            <w:r>
              <w:rPr>
                <w:rFonts w:ascii="Arial" w:hAnsi="Arial" w:cs="Arial"/>
                <w:color w:val="757575"/>
              </w:rPr>
              <w:t> </w:t>
            </w:r>
          </w:p>
          <w:p w:rsidR="000B3940" w:rsidRDefault="000B3940" w:rsidP="000B3940">
            <w:pPr>
              <w:pStyle w:val="NormalWeb"/>
              <w:shd w:val="clear" w:color="auto" w:fill="FFFFFF"/>
              <w:spacing w:before="0" w:beforeAutospacing="0" w:after="0" w:afterAutospacing="0"/>
              <w:rPr>
                <w:rFonts w:ascii="Arial" w:hAnsi="Arial" w:cs="Arial"/>
                <w:color w:val="757575"/>
              </w:rPr>
            </w:pPr>
            <w:r>
              <w:rPr>
                <w:rFonts w:ascii="Arial" w:hAnsi="Arial" w:cs="Arial"/>
                <w:color w:val="000000"/>
              </w:rPr>
              <w:t>Some algorithms exist to solve the Dining – Philosopher Problem, although they may have a deadlock situation.</w:t>
            </w:r>
          </w:p>
          <w:p w:rsidR="000B3940" w:rsidRDefault="000B3940" w:rsidP="000B3940">
            <w:pPr>
              <w:pStyle w:val="NormalWeb"/>
              <w:shd w:val="clear" w:color="auto" w:fill="FFFFFF"/>
              <w:spacing w:before="0" w:beforeAutospacing="0" w:after="0" w:afterAutospacing="0"/>
              <w:rPr>
                <w:rFonts w:ascii="Arial" w:hAnsi="Arial" w:cs="Arial"/>
                <w:color w:val="757575"/>
              </w:rPr>
            </w:pPr>
            <w:r>
              <w:rPr>
                <w:rFonts w:ascii="Arial" w:hAnsi="Arial" w:cs="Arial"/>
                <w:color w:val="000000"/>
              </w:rPr>
              <w:t>Furthermore, a deadlock-free solution does not always imply a starvation-free solution.</w:t>
            </w:r>
          </w:p>
          <w:p w:rsidR="000B3940" w:rsidRDefault="000B3940" w:rsidP="000B3940">
            <w:pPr>
              <w:pStyle w:val="NormalWeb"/>
              <w:shd w:val="clear" w:color="auto" w:fill="FFFFFF"/>
              <w:spacing w:before="0" w:beforeAutospacing="0" w:after="0" w:afterAutospacing="0"/>
              <w:rPr>
                <w:rFonts w:ascii="Arial" w:hAnsi="Arial" w:cs="Arial"/>
                <w:color w:val="757575"/>
              </w:rPr>
            </w:pPr>
            <w:r>
              <w:rPr>
                <w:rFonts w:ascii="Arial" w:hAnsi="Arial" w:cs="Arial"/>
                <w:color w:val="000000"/>
              </w:rPr>
              <w:t>Due to programming flaws, semaphores can cause deadlock.</w:t>
            </w:r>
          </w:p>
          <w:p w:rsidR="000B3940" w:rsidRDefault="000B3940" w:rsidP="000B3940">
            <w:pPr>
              <w:pStyle w:val="NormalWeb"/>
              <w:shd w:val="clear" w:color="auto" w:fill="FFFFFF"/>
              <w:spacing w:before="0" w:beforeAutospacing="0" w:after="0" w:afterAutospacing="0"/>
              <w:rPr>
                <w:rFonts w:ascii="Arial" w:hAnsi="Arial" w:cs="Arial"/>
                <w:color w:val="757575"/>
              </w:rPr>
            </w:pPr>
            <w:r>
              <w:rPr>
                <w:rFonts w:ascii="Arial" w:hAnsi="Arial" w:cs="Arial"/>
                <w:color w:val="000000"/>
              </w:rPr>
              <w:t>Monitors alone will not be sufficient to address this problem; we will need monitors with condition variables.</w:t>
            </w:r>
          </w:p>
          <w:p w:rsidR="000B3940" w:rsidRDefault="003C2519" w:rsidP="000B3940">
            <w:pPr>
              <w:spacing w:after="240"/>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Sleeping barber problem</w:t>
            </w:r>
          </w:p>
          <w:p w:rsidR="003C2519" w:rsidRDefault="003C2519" w:rsidP="000B3940">
            <w:pPr>
              <w:spacing w:after="240"/>
              <w:jc w:val="both"/>
              <w:rPr>
                <w:rFonts w:ascii="Arial" w:hAnsi="Arial" w:cs="Arial"/>
                <w:color w:val="273239"/>
                <w:spacing w:val="2"/>
                <w:sz w:val="26"/>
                <w:szCs w:val="26"/>
                <w:shd w:val="clear" w:color="auto" w:fill="FFFFFF"/>
              </w:rPr>
            </w:pPr>
            <w:hyperlink r:id="rId21" w:history="1">
              <w:r w:rsidRPr="005F71E7">
                <w:rPr>
                  <w:rStyle w:val="Hyperlink"/>
                  <w:rFonts w:ascii="Arial" w:hAnsi="Arial" w:cs="Arial"/>
                  <w:spacing w:val="2"/>
                  <w:sz w:val="26"/>
                  <w:szCs w:val="26"/>
                  <w:shd w:val="clear" w:color="auto" w:fill="FFFFFF"/>
                </w:rPr>
                <w:t>https://www.geeksforgeeks.org/sleeping-barber-problem-in-process-synchronization/</w:t>
              </w:r>
            </w:hyperlink>
            <w:r>
              <w:rPr>
                <w:rFonts w:ascii="Arial" w:hAnsi="Arial" w:cs="Arial"/>
                <w:color w:val="273239"/>
                <w:spacing w:val="2"/>
                <w:sz w:val="26"/>
                <w:szCs w:val="26"/>
                <w:shd w:val="clear" w:color="auto" w:fill="FFFFFF"/>
              </w:rPr>
              <w:t xml:space="preserve"> …. Last visited: April 10, 2022.</w:t>
            </w:r>
          </w:p>
          <w:p w:rsidR="00026BD3" w:rsidRPr="00026BD3" w:rsidRDefault="00026BD3" w:rsidP="00026BD3">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026BD3">
              <w:rPr>
                <w:rFonts w:ascii="Arial" w:eastAsia="Times New Roman" w:hAnsi="Arial" w:cs="Arial"/>
                <w:b/>
                <w:bCs/>
                <w:color w:val="273239"/>
                <w:spacing w:val="2"/>
                <w:sz w:val="26"/>
                <w:szCs w:val="26"/>
                <w:bdr w:val="none" w:sz="0" w:space="0" w:color="auto" w:frame="1"/>
              </w:rPr>
              <w:t>Problem :</w:t>
            </w:r>
            <w:proofErr w:type="gramEnd"/>
            <w:r w:rsidRPr="00026BD3">
              <w:rPr>
                <w:rFonts w:ascii="Arial" w:eastAsia="Times New Roman" w:hAnsi="Arial" w:cs="Arial"/>
                <w:color w:val="273239"/>
                <w:spacing w:val="2"/>
                <w:sz w:val="26"/>
                <w:szCs w:val="26"/>
              </w:rPr>
              <w:t> The analogy is based upon a hypothetical barber shop with one barber. There is a barber shop which has one barber, one barber chair, and n chairs for waiting for customers if there are any to sit on the chair.</w:t>
            </w:r>
          </w:p>
          <w:p w:rsidR="00026BD3" w:rsidRPr="00026BD3" w:rsidRDefault="00026BD3" w:rsidP="00026BD3">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If there is no customer, then the barber sleeps in his own chair.</w:t>
            </w:r>
          </w:p>
          <w:p w:rsidR="00026BD3" w:rsidRPr="00026BD3" w:rsidRDefault="00026BD3" w:rsidP="00026BD3">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When a customer arrives, he has to wake up the barber.</w:t>
            </w:r>
          </w:p>
          <w:p w:rsidR="00026BD3" w:rsidRPr="00026BD3" w:rsidRDefault="00026BD3" w:rsidP="00026BD3">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If there are many customers and the barber is cutting a customer’s hair, then the remaining customers either wait if there are empty chairs in the waiting room or they leave if no chairs are empty.</w:t>
            </w:r>
          </w:p>
          <w:p w:rsidR="00026BD3" w:rsidRPr="00026BD3" w:rsidRDefault="00026BD3" w:rsidP="00026BD3">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026BD3">
              <w:rPr>
                <w:rFonts w:ascii="Arial" w:eastAsia="Times New Roman" w:hAnsi="Arial" w:cs="Arial"/>
                <w:b/>
                <w:bCs/>
                <w:color w:val="273239"/>
                <w:spacing w:val="2"/>
                <w:sz w:val="26"/>
                <w:szCs w:val="26"/>
                <w:bdr w:val="none" w:sz="0" w:space="0" w:color="auto" w:frame="1"/>
              </w:rPr>
              <w:t>Solution :</w:t>
            </w:r>
            <w:proofErr w:type="gramEnd"/>
            <w:r w:rsidRPr="00026BD3">
              <w:rPr>
                <w:rFonts w:ascii="Arial" w:eastAsia="Times New Roman" w:hAnsi="Arial" w:cs="Arial"/>
                <w:color w:val="273239"/>
                <w:spacing w:val="2"/>
                <w:sz w:val="26"/>
                <w:szCs w:val="26"/>
              </w:rPr>
              <w:t> The solution to this problem includes three </w:t>
            </w:r>
            <w:proofErr w:type="spellStart"/>
            <w:r w:rsidRPr="00026BD3">
              <w:rPr>
                <w:rFonts w:ascii="Arial" w:eastAsia="Times New Roman" w:hAnsi="Arial" w:cs="Arial"/>
                <w:color w:val="273239"/>
                <w:spacing w:val="2"/>
                <w:sz w:val="26"/>
                <w:szCs w:val="26"/>
              </w:rPr>
              <w:fldChar w:fldCharType="begin"/>
            </w:r>
            <w:r w:rsidRPr="00026BD3">
              <w:rPr>
                <w:rFonts w:ascii="Arial" w:eastAsia="Times New Roman" w:hAnsi="Arial" w:cs="Arial"/>
                <w:color w:val="273239"/>
                <w:spacing w:val="2"/>
                <w:sz w:val="26"/>
                <w:szCs w:val="26"/>
              </w:rPr>
              <w:instrText xml:space="preserve"> HYPERLINK "https://www.geeksforgeeks.org/semaphores-operating-system/" </w:instrText>
            </w:r>
            <w:r w:rsidRPr="00026BD3">
              <w:rPr>
                <w:rFonts w:ascii="Arial" w:eastAsia="Times New Roman" w:hAnsi="Arial" w:cs="Arial"/>
                <w:color w:val="273239"/>
                <w:spacing w:val="2"/>
                <w:sz w:val="26"/>
                <w:szCs w:val="26"/>
              </w:rPr>
              <w:fldChar w:fldCharType="separate"/>
            </w:r>
            <w:r w:rsidRPr="00026BD3">
              <w:rPr>
                <w:rFonts w:ascii="Arial" w:eastAsia="Times New Roman" w:hAnsi="Arial" w:cs="Arial"/>
                <w:color w:val="0000FF"/>
                <w:spacing w:val="2"/>
                <w:sz w:val="26"/>
                <w:szCs w:val="26"/>
                <w:u w:val="single"/>
                <w:bdr w:val="none" w:sz="0" w:space="0" w:color="auto" w:frame="1"/>
              </w:rPr>
              <w:t>semaphores</w:t>
            </w:r>
            <w:r w:rsidRPr="00026BD3">
              <w:rPr>
                <w:rFonts w:ascii="Arial" w:eastAsia="Times New Roman" w:hAnsi="Arial" w:cs="Arial"/>
                <w:color w:val="273239"/>
                <w:spacing w:val="2"/>
                <w:sz w:val="26"/>
                <w:szCs w:val="26"/>
              </w:rPr>
              <w:fldChar w:fldCharType="end"/>
            </w:r>
            <w:r w:rsidRPr="00026BD3">
              <w:rPr>
                <w:rFonts w:ascii="Arial" w:eastAsia="Times New Roman" w:hAnsi="Arial" w:cs="Arial"/>
                <w:color w:val="273239"/>
                <w:spacing w:val="2"/>
                <w:sz w:val="26"/>
                <w:szCs w:val="26"/>
              </w:rPr>
              <w:t>.First</w:t>
            </w:r>
            <w:proofErr w:type="spellEnd"/>
            <w:r w:rsidRPr="00026BD3">
              <w:rPr>
                <w:rFonts w:ascii="Arial" w:eastAsia="Times New Roman" w:hAnsi="Arial" w:cs="Arial"/>
                <w:color w:val="273239"/>
                <w:spacing w:val="2"/>
                <w:sz w:val="26"/>
                <w:szCs w:val="26"/>
              </w:rPr>
              <w:t xml:space="preserve"> is for the customer which counts the number of customers present in the waiting room (customer in the barber chair is not included because he is not waiting). Second, the barber 0 or 1 is used to tell whether the barber is idle or is working, And the third </w:t>
            </w:r>
            <w:proofErr w:type="spellStart"/>
            <w:r w:rsidRPr="00026BD3">
              <w:rPr>
                <w:rFonts w:ascii="Arial" w:eastAsia="Times New Roman" w:hAnsi="Arial" w:cs="Arial"/>
                <w:color w:val="273239"/>
                <w:spacing w:val="2"/>
                <w:sz w:val="26"/>
                <w:szCs w:val="26"/>
              </w:rPr>
              <w:t>mutex</w:t>
            </w:r>
            <w:proofErr w:type="spellEnd"/>
            <w:r w:rsidRPr="00026BD3">
              <w:rPr>
                <w:rFonts w:ascii="Arial" w:eastAsia="Times New Roman" w:hAnsi="Arial" w:cs="Arial"/>
                <w:color w:val="273239"/>
                <w:spacing w:val="2"/>
                <w:sz w:val="26"/>
                <w:szCs w:val="26"/>
              </w:rPr>
              <w:t xml:space="preserve"> is used to provide the mutual exclusion which is required for the process to execute. In the solution, the customer has the record of the number of customers waiting in the waiting room if the number of customers is equal to the number of chairs in the waiting room then the upcoming customer leaves the barbershop.</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When the barber shows up in the morning, he executes the procedure barber, causing him to block on the semaphore customers because it is initially 0. Then the barber goes to sleep until the first customer comes up.</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 xml:space="preserve">When a customer arrives, he executes customer procedure the customer acquires the </w:t>
            </w:r>
            <w:proofErr w:type="spellStart"/>
            <w:r w:rsidRPr="00026BD3">
              <w:rPr>
                <w:rFonts w:ascii="Arial" w:eastAsia="Times New Roman" w:hAnsi="Arial" w:cs="Arial"/>
                <w:color w:val="273239"/>
                <w:spacing w:val="2"/>
                <w:sz w:val="26"/>
                <w:szCs w:val="26"/>
              </w:rPr>
              <w:t>mutex</w:t>
            </w:r>
            <w:proofErr w:type="spellEnd"/>
            <w:r w:rsidRPr="00026BD3">
              <w:rPr>
                <w:rFonts w:ascii="Arial" w:eastAsia="Times New Roman" w:hAnsi="Arial" w:cs="Arial"/>
                <w:color w:val="273239"/>
                <w:spacing w:val="2"/>
                <w:sz w:val="26"/>
                <w:szCs w:val="26"/>
              </w:rPr>
              <w:t xml:space="preserve"> for entering the critical region, if another customer enters thereafter, the second one will not be able to anything until the first one has released the </w:t>
            </w:r>
            <w:proofErr w:type="spellStart"/>
            <w:r w:rsidRPr="00026BD3">
              <w:rPr>
                <w:rFonts w:ascii="Arial" w:eastAsia="Times New Roman" w:hAnsi="Arial" w:cs="Arial"/>
                <w:color w:val="273239"/>
                <w:spacing w:val="2"/>
                <w:sz w:val="26"/>
                <w:szCs w:val="26"/>
              </w:rPr>
              <w:t>mutex</w:t>
            </w:r>
            <w:proofErr w:type="spellEnd"/>
            <w:r w:rsidRPr="00026BD3">
              <w:rPr>
                <w:rFonts w:ascii="Arial" w:eastAsia="Times New Roman" w:hAnsi="Arial" w:cs="Arial"/>
                <w:color w:val="273239"/>
                <w:spacing w:val="2"/>
                <w:sz w:val="26"/>
                <w:szCs w:val="26"/>
              </w:rPr>
              <w:t xml:space="preserve">. The customer then checks the chairs in the waiting room if waiting customers are less </w:t>
            </w:r>
            <w:proofErr w:type="spellStart"/>
            <w:r w:rsidRPr="00026BD3">
              <w:rPr>
                <w:rFonts w:ascii="Arial" w:eastAsia="Times New Roman" w:hAnsi="Arial" w:cs="Arial"/>
                <w:color w:val="273239"/>
                <w:spacing w:val="2"/>
                <w:sz w:val="26"/>
                <w:szCs w:val="26"/>
              </w:rPr>
              <w:t>then</w:t>
            </w:r>
            <w:proofErr w:type="spellEnd"/>
            <w:r w:rsidRPr="00026BD3">
              <w:rPr>
                <w:rFonts w:ascii="Arial" w:eastAsia="Times New Roman" w:hAnsi="Arial" w:cs="Arial"/>
                <w:color w:val="273239"/>
                <w:spacing w:val="2"/>
                <w:sz w:val="26"/>
                <w:szCs w:val="26"/>
              </w:rPr>
              <w:t xml:space="preserve"> the number of chairs then he sits otherwise he leaves and releases the </w:t>
            </w:r>
            <w:proofErr w:type="spellStart"/>
            <w:r w:rsidRPr="00026BD3">
              <w:rPr>
                <w:rFonts w:ascii="Arial" w:eastAsia="Times New Roman" w:hAnsi="Arial" w:cs="Arial"/>
                <w:color w:val="273239"/>
                <w:spacing w:val="2"/>
                <w:sz w:val="26"/>
                <w:szCs w:val="26"/>
              </w:rPr>
              <w:t>mutex</w:t>
            </w:r>
            <w:proofErr w:type="spellEnd"/>
            <w:r w:rsidRPr="00026BD3">
              <w:rPr>
                <w:rFonts w:ascii="Arial" w:eastAsia="Times New Roman" w:hAnsi="Arial" w:cs="Arial"/>
                <w:color w:val="273239"/>
                <w:spacing w:val="2"/>
                <w:sz w:val="26"/>
                <w:szCs w:val="26"/>
              </w:rPr>
              <w:t>.</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If the chair is available then customer sits in the waiting room and increments the variable waiting value and also increases the customer’s semaphore this wakes up the barber if he is sleeping.</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At this point, customer and barber are both awake and the barber is ready to give that person a haircut. When the haircut is over, the customer exits the procedure and if there are no customers in waiting room barber sleeps.</w:t>
            </w:r>
          </w:p>
          <w:p w:rsidR="003C2519" w:rsidRDefault="00026BD3" w:rsidP="000B3940">
            <w:pPr>
              <w:spacing w:after="240"/>
              <w:jc w:val="both"/>
              <w:rPr>
                <w:rFonts w:ascii="Arial" w:hAnsi="Arial" w:cs="Arial"/>
                <w:color w:val="273239"/>
                <w:spacing w:val="2"/>
                <w:sz w:val="26"/>
                <w:szCs w:val="26"/>
                <w:shd w:val="clear" w:color="auto" w:fill="FFFFFF"/>
              </w:rPr>
            </w:pPr>
            <w:r>
              <w:rPr>
                <w:noProof/>
              </w:rPr>
              <w:lastRenderedPageBreak/>
              <w:drawing>
                <wp:inline distT="0" distB="0" distL="0" distR="0">
                  <wp:extent cx="4914900" cy="3076575"/>
                  <wp:effectExtent l="0" t="0" r="0" b="9525"/>
                  <wp:docPr id="71" name="Picture 7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3076575"/>
                          </a:xfrm>
                          <a:prstGeom prst="rect">
                            <a:avLst/>
                          </a:prstGeom>
                          <a:noFill/>
                          <a:ln>
                            <a:noFill/>
                          </a:ln>
                        </pic:spPr>
                      </pic:pic>
                    </a:graphicData>
                  </a:graphic>
                </wp:inline>
              </w:drawing>
            </w:r>
          </w:p>
          <w:p w:rsidR="003C2519" w:rsidRDefault="003C2519" w:rsidP="000B3940">
            <w:pPr>
              <w:spacing w:after="240"/>
              <w:jc w:val="both"/>
              <w:rPr>
                <w:rFonts w:ascii="Arial" w:hAnsi="Arial" w:cs="Arial"/>
                <w:color w:val="273239"/>
                <w:spacing w:val="2"/>
                <w:sz w:val="26"/>
                <w:szCs w:val="26"/>
                <w:shd w:val="clear" w:color="auto" w:fill="FFFFFF"/>
              </w:rPr>
            </w:pPr>
          </w:p>
          <w:p w:rsidR="000B3940" w:rsidRDefault="000B3940" w:rsidP="000B3940">
            <w:pPr>
              <w:spacing w:after="240"/>
              <w:jc w:val="both"/>
              <w:rPr>
                <w:rFonts w:ascii="Segoe UI" w:hAnsi="Segoe UI" w:cs="Segoe UI"/>
                <w:color w:val="333333"/>
                <w:sz w:val="24"/>
                <w:szCs w:val="24"/>
              </w:rPr>
            </w:pPr>
          </w:p>
        </w:tc>
      </w:tr>
    </w:tbl>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lastRenderedPageBreak/>
        <w:t>Semaphore Customers = 0;</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Semaphore Barber = 0;</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proofErr w:type="spellStart"/>
      <w:r w:rsidRPr="00026BD3">
        <w:rPr>
          <w:rFonts w:ascii="Arial" w:eastAsia="Times New Roman" w:hAnsi="Arial" w:cs="Arial"/>
          <w:color w:val="273239"/>
          <w:spacing w:val="2"/>
          <w:sz w:val="26"/>
          <w:szCs w:val="26"/>
        </w:rPr>
        <w:t>Mutex</w:t>
      </w:r>
      <w:proofErr w:type="spellEnd"/>
      <w:r w:rsidRPr="00026BD3">
        <w:rPr>
          <w:rFonts w:ascii="Arial" w:eastAsia="Times New Roman" w:hAnsi="Arial" w:cs="Arial"/>
          <w:color w:val="273239"/>
          <w:spacing w:val="2"/>
          <w:sz w:val="26"/>
          <w:szCs w:val="26"/>
        </w:rPr>
        <w:t xml:space="preserve"> Seats = 1;</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proofErr w:type="spellStart"/>
      <w:proofErr w:type="gramStart"/>
      <w:r w:rsidRPr="00026BD3">
        <w:rPr>
          <w:rFonts w:ascii="Arial" w:eastAsia="Times New Roman" w:hAnsi="Arial" w:cs="Arial"/>
          <w:color w:val="273239"/>
          <w:spacing w:val="2"/>
          <w:sz w:val="26"/>
          <w:szCs w:val="26"/>
        </w:rPr>
        <w:t>int</w:t>
      </w:r>
      <w:proofErr w:type="spellEnd"/>
      <w:proofErr w:type="gramEnd"/>
      <w:r w:rsidRPr="00026BD3">
        <w:rPr>
          <w:rFonts w:ascii="Arial" w:eastAsia="Times New Roman" w:hAnsi="Arial" w:cs="Arial"/>
          <w:color w:val="273239"/>
          <w:spacing w:val="2"/>
          <w:sz w:val="26"/>
          <w:szCs w:val="26"/>
        </w:rPr>
        <w:t xml:space="preserve"> </w:t>
      </w:r>
      <w:proofErr w:type="spellStart"/>
      <w:r w:rsidRPr="00026BD3">
        <w:rPr>
          <w:rFonts w:ascii="Arial" w:eastAsia="Times New Roman" w:hAnsi="Arial" w:cs="Arial"/>
          <w:color w:val="273239"/>
          <w:spacing w:val="2"/>
          <w:sz w:val="26"/>
          <w:szCs w:val="26"/>
        </w:rPr>
        <w:t>FreeSeats</w:t>
      </w:r>
      <w:proofErr w:type="spellEnd"/>
      <w:r w:rsidRPr="00026BD3">
        <w:rPr>
          <w:rFonts w:ascii="Arial" w:eastAsia="Times New Roman" w:hAnsi="Arial" w:cs="Arial"/>
          <w:color w:val="273239"/>
          <w:spacing w:val="2"/>
          <w:sz w:val="26"/>
          <w:szCs w:val="26"/>
        </w:rPr>
        <w:t xml:space="preserve"> = N;</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Barber {</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while(</w:t>
      </w:r>
      <w:proofErr w:type="gramEnd"/>
      <w:r w:rsidRPr="00026BD3">
        <w:rPr>
          <w:rFonts w:ascii="Arial" w:eastAsia="Times New Roman" w:hAnsi="Arial" w:cs="Arial"/>
          <w:color w:val="273239"/>
          <w:spacing w:val="2"/>
          <w:sz w:val="26"/>
          <w:szCs w:val="26"/>
        </w:rPr>
        <w:t>true) {</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waits for a customer (sleeps). */</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down(</w:t>
      </w:r>
      <w:proofErr w:type="gramEnd"/>
      <w:r w:rsidRPr="00026BD3">
        <w:rPr>
          <w:rFonts w:ascii="Arial" w:eastAsia="Times New Roman" w:hAnsi="Arial" w:cs="Arial"/>
          <w:color w:val="273239"/>
          <w:spacing w:val="2"/>
          <w:sz w:val="26"/>
          <w:szCs w:val="26"/>
        </w:rPr>
        <w:t>Customers);</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xml:space="preserve">/* </w:t>
      </w:r>
      <w:proofErr w:type="spellStart"/>
      <w:r w:rsidRPr="00026BD3">
        <w:rPr>
          <w:rFonts w:ascii="Arial" w:eastAsia="Times New Roman" w:hAnsi="Arial" w:cs="Arial"/>
          <w:color w:val="273239"/>
          <w:spacing w:val="2"/>
          <w:sz w:val="26"/>
          <w:szCs w:val="26"/>
        </w:rPr>
        <w:t>mutex</w:t>
      </w:r>
      <w:proofErr w:type="spellEnd"/>
      <w:r w:rsidRPr="00026BD3">
        <w:rPr>
          <w:rFonts w:ascii="Arial" w:eastAsia="Times New Roman" w:hAnsi="Arial" w:cs="Arial"/>
          <w:color w:val="273239"/>
          <w:spacing w:val="2"/>
          <w:sz w:val="26"/>
          <w:szCs w:val="26"/>
        </w:rPr>
        <w:t xml:space="preserve"> to protect the number of available seats.*/</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down(</w:t>
      </w:r>
      <w:proofErr w:type="gramEnd"/>
      <w:r w:rsidRPr="00026BD3">
        <w:rPr>
          <w:rFonts w:ascii="Arial" w:eastAsia="Times New Roman" w:hAnsi="Arial" w:cs="Arial"/>
          <w:color w:val="273239"/>
          <w:spacing w:val="2"/>
          <w:sz w:val="26"/>
          <w:szCs w:val="26"/>
        </w:rPr>
        <w:t>Seats);</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a chair gets free.*/</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lastRenderedPageBreak/>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spellStart"/>
      <w:r w:rsidRPr="00026BD3">
        <w:rPr>
          <w:rFonts w:ascii="Arial" w:eastAsia="Times New Roman" w:hAnsi="Arial" w:cs="Arial"/>
          <w:color w:val="273239"/>
          <w:spacing w:val="2"/>
          <w:sz w:val="26"/>
          <w:szCs w:val="26"/>
        </w:rPr>
        <w:t>FreeSeats</w:t>
      </w:r>
      <w:proofErr w:type="spellEnd"/>
      <w:r w:rsidRPr="00026BD3">
        <w:rPr>
          <w:rFonts w:ascii="Arial" w:eastAsia="Times New Roman" w:hAnsi="Arial" w:cs="Arial"/>
          <w:color w:val="273239"/>
          <w:spacing w:val="2"/>
          <w:sz w:val="26"/>
          <w:szCs w:val="26"/>
        </w:rPr>
        <w:t>++;</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bring customer for haircut.*/</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up(</w:t>
      </w:r>
      <w:proofErr w:type="gramEnd"/>
      <w:r w:rsidRPr="00026BD3">
        <w:rPr>
          <w:rFonts w:ascii="Arial" w:eastAsia="Times New Roman" w:hAnsi="Arial" w:cs="Arial"/>
          <w:color w:val="273239"/>
          <w:spacing w:val="2"/>
          <w:sz w:val="26"/>
          <w:szCs w:val="26"/>
        </w:rPr>
        <w:t>Barber);</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xml:space="preserve">/* release the </w:t>
      </w:r>
      <w:proofErr w:type="spellStart"/>
      <w:r w:rsidRPr="00026BD3">
        <w:rPr>
          <w:rFonts w:ascii="Arial" w:eastAsia="Times New Roman" w:hAnsi="Arial" w:cs="Arial"/>
          <w:color w:val="273239"/>
          <w:spacing w:val="2"/>
          <w:sz w:val="26"/>
          <w:szCs w:val="26"/>
        </w:rPr>
        <w:t>mutex</w:t>
      </w:r>
      <w:proofErr w:type="spellEnd"/>
      <w:r w:rsidRPr="00026BD3">
        <w:rPr>
          <w:rFonts w:ascii="Arial" w:eastAsia="Times New Roman" w:hAnsi="Arial" w:cs="Arial"/>
          <w:color w:val="273239"/>
          <w:spacing w:val="2"/>
          <w:sz w:val="26"/>
          <w:szCs w:val="26"/>
        </w:rPr>
        <w:t xml:space="preserve"> on the chair.*/</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up(</w:t>
      </w:r>
      <w:proofErr w:type="gramEnd"/>
      <w:r w:rsidRPr="00026BD3">
        <w:rPr>
          <w:rFonts w:ascii="Arial" w:eastAsia="Times New Roman" w:hAnsi="Arial" w:cs="Arial"/>
          <w:color w:val="273239"/>
          <w:spacing w:val="2"/>
          <w:sz w:val="26"/>
          <w:szCs w:val="26"/>
        </w:rPr>
        <w:t>Seats);</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barber is cutting hair.*/</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t>}</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Customer {</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while(</w:t>
      </w:r>
      <w:proofErr w:type="gramEnd"/>
      <w:r w:rsidRPr="00026BD3">
        <w:rPr>
          <w:rFonts w:ascii="Arial" w:eastAsia="Times New Roman" w:hAnsi="Arial" w:cs="Arial"/>
          <w:color w:val="273239"/>
          <w:spacing w:val="2"/>
          <w:sz w:val="26"/>
          <w:szCs w:val="26"/>
        </w:rPr>
        <w:t>true) {</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protects seats so only 1 customer tries to sit</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in</w:t>
      </w:r>
      <w:proofErr w:type="gramEnd"/>
      <w:r w:rsidRPr="00026BD3">
        <w:rPr>
          <w:rFonts w:ascii="Arial" w:eastAsia="Times New Roman" w:hAnsi="Arial" w:cs="Arial"/>
          <w:color w:val="273239"/>
          <w:spacing w:val="2"/>
          <w:sz w:val="26"/>
          <w:szCs w:val="26"/>
        </w:rPr>
        <w:t xml:space="preserve"> a chair if that's the case.*/</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down(</w:t>
      </w:r>
      <w:proofErr w:type="gramEnd"/>
      <w:r w:rsidRPr="00026BD3">
        <w:rPr>
          <w:rFonts w:ascii="Arial" w:eastAsia="Times New Roman" w:hAnsi="Arial" w:cs="Arial"/>
          <w:color w:val="273239"/>
          <w:spacing w:val="2"/>
          <w:sz w:val="26"/>
          <w:szCs w:val="26"/>
        </w:rPr>
        <w:t>Seats); //This line should not be here.</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if(</w:t>
      </w:r>
      <w:proofErr w:type="spellStart"/>
      <w:proofErr w:type="gramEnd"/>
      <w:r w:rsidRPr="00026BD3">
        <w:rPr>
          <w:rFonts w:ascii="Arial" w:eastAsia="Times New Roman" w:hAnsi="Arial" w:cs="Arial"/>
          <w:color w:val="273239"/>
          <w:spacing w:val="2"/>
          <w:sz w:val="26"/>
          <w:szCs w:val="26"/>
        </w:rPr>
        <w:t>FreeSeats</w:t>
      </w:r>
      <w:proofErr w:type="spellEnd"/>
      <w:r w:rsidRPr="00026BD3">
        <w:rPr>
          <w:rFonts w:ascii="Arial" w:eastAsia="Times New Roman" w:hAnsi="Arial" w:cs="Arial"/>
          <w:color w:val="273239"/>
          <w:spacing w:val="2"/>
          <w:sz w:val="26"/>
          <w:szCs w:val="26"/>
        </w:rPr>
        <w:t xml:space="preserve"> &gt; 0) {</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sitting down.*/</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spellStart"/>
      <w:r w:rsidRPr="00026BD3">
        <w:rPr>
          <w:rFonts w:ascii="Arial" w:eastAsia="Times New Roman" w:hAnsi="Arial" w:cs="Arial"/>
          <w:color w:val="273239"/>
          <w:spacing w:val="2"/>
          <w:sz w:val="26"/>
          <w:szCs w:val="26"/>
        </w:rPr>
        <w:t>FreeSeats</w:t>
      </w:r>
      <w:proofErr w:type="spellEnd"/>
      <w:r w:rsidRPr="00026BD3">
        <w:rPr>
          <w:rFonts w:ascii="Arial" w:eastAsia="Times New Roman" w:hAnsi="Arial" w:cs="Arial"/>
          <w:color w:val="273239"/>
          <w:spacing w:val="2"/>
          <w:sz w:val="26"/>
          <w:szCs w:val="26"/>
        </w:rPr>
        <w:t>--;</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notify the barber. */</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up(</w:t>
      </w:r>
      <w:proofErr w:type="gramEnd"/>
      <w:r w:rsidRPr="00026BD3">
        <w:rPr>
          <w:rFonts w:ascii="Arial" w:eastAsia="Times New Roman" w:hAnsi="Arial" w:cs="Arial"/>
          <w:color w:val="273239"/>
          <w:spacing w:val="2"/>
          <w:sz w:val="26"/>
          <w:szCs w:val="26"/>
        </w:rPr>
        <w:t>Customers);</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release the lock */</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up(</w:t>
      </w:r>
      <w:proofErr w:type="gramEnd"/>
      <w:r w:rsidRPr="00026BD3">
        <w:rPr>
          <w:rFonts w:ascii="Arial" w:eastAsia="Times New Roman" w:hAnsi="Arial" w:cs="Arial"/>
          <w:color w:val="273239"/>
          <w:spacing w:val="2"/>
          <w:sz w:val="26"/>
          <w:szCs w:val="26"/>
        </w:rPr>
        <w:t>Seats);</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wait in the waiting room if barber is busy. */</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down(</w:t>
      </w:r>
      <w:proofErr w:type="gramEnd"/>
      <w:r w:rsidRPr="00026BD3">
        <w:rPr>
          <w:rFonts w:ascii="Arial" w:eastAsia="Times New Roman" w:hAnsi="Arial" w:cs="Arial"/>
          <w:color w:val="273239"/>
          <w:spacing w:val="2"/>
          <w:sz w:val="26"/>
          <w:szCs w:val="26"/>
        </w:rPr>
        <w:t>Barber);</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lastRenderedPageBreak/>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customer is having hair cut</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else {</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release the lock */</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proofErr w:type="gramStart"/>
      <w:r w:rsidRPr="00026BD3">
        <w:rPr>
          <w:rFonts w:ascii="Arial" w:eastAsia="Times New Roman" w:hAnsi="Arial" w:cs="Arial"/>
          <w:color w:val="273239"/>
          <w:spacing w:val="2"/>
          <w:sz w:val="26"/>
          <w:szCs w:val="26"/>
        </w:rPr>
        <w:t>up(</w:t>
      </w:r>
      <w:proofErr w:type="gramEnd"/>
      <w:r w:rsidRPr="00026BD3">
        <w:rPr>
          <w:rFonts w:ascii="Arial" w:eastAsia="Times New Roman" w:hAnsi="Arial" w:cs="Arial"/>
          <w:color w:val="273239"/>
          <w:spacing w:val="2"/>
          <w:sz w:val="26"/>
          <w:szCs w:val="26"/>
        </w:rPr>
        <w:t>Seats);</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 customer leaves</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r>
      <w:r w:rsidRPr="00026BD3">
        <w:rPr>
          <w:rFonts w:ascii="Arial" w:eastAsia="Times New Roman" w:hAnsi="Arial" w:cs="Arial"/>
          <w:color w:val="273239"/>
          <w:spacing w:val="2"/>
          <w:sz w:val="26"/>
          <w:szCs w:val="26"/>
        </w:rPr>
        <w:tab/>
        <w:t>}</w:t>
      </w:r>
    </w:p>
    <w:p w:rsidR="00026BD3" w:rsidRP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ab/>
        <w:t>}</w:t>
      </w:r>
    </w:p>
    <w:p w:rsidR="0091797B"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r w:rsidRPr="00026BD3">
        <w:rPr>
          <w:rFonts w:ascii="Arial" w:eastAsia="Times New Roman" w:hAnsi="Arial" w:cs="Arial"/>
          <w:color w:val="273239"/>
          <w:spacing w:val="2"/>
          <w:sz w:val="26"/>
          <w:szCs w:val="26"/>
        </w:rPr>
        <w:t>}</w:t>
      </w:r>
    </w:p>
    <w:p w:rsidR="00026BD3" w:rsidRDefault="00026BD3" w:rsidP="00026BD3">
      <w:pPr>
        <w:shd w:val="clear" w:color="auto" w:fill="FFFFFF"/>
        <w:spacing w:after="150" w:line="240" w:lineRule="auto"/>
        <w:textAlignment w:val="baseline"/>
        <w:rPr>
          <w:rFonts w:ascii="Arial" w:eastAsia="Times New Roman" w:hAnsi="Arial" w:cs="Arial"/>
          <w:color w:val="273239"/>
          <w:spacing w:val="2"/>
          <w:sz w:val="26"/>
          <w:szCs w:val="26"/>
        </w:rPr>
      </w:pPr>
    </w:p>
    <w:p w:rsidR="00D51559" w:rsidRDefault="00D51559" w:rsidP="00D51559">
      <w:pPr>
        <w:pStyle w:val="Heading2"/>
        <w:shd w:val="clear" w:color="auto" w:fill="FFFFFF"/>
        <w:spacing w:before="375" w:beforeAutospacing="0" w:after="375" w:afterAutospacing="0"/>
        <w:rPr>
          <w:rFonts w:ascii="Segoe UI" w:hAnsi="Segoe UI" w:cs="Segoe UI"/>
          <w:b w:val="0"/>
          <w:bCs w:val="0"/>
          <w:color w:val="212529"/>
        </w:rPr>
      </w:pPr>
      <w:r>
        <w:rPr>
          <w:rStyle w:val="Strong"/>
          <w:rFonts w:ascii="Segoe UI" w:hAnsi="Segoe UI" w:cs="Segoe UI"/>
          <w:b/>
          <w:bCs/>
          <w:color w:val="212529"/>
        </w:rPr>
        <w:t>Process Synchronization</w:t>
      </w:r>
    </w:p>
    <w:p w:rsidR="00D51559" w:rsidRDefault="00D51559" w:rsidP="00026BD3">
      <w:pPr>
        <w:shd w:val="clear" w:color="auto" w:fill="FFFFFF"/>
        <w:spacing w:after="150" w:line="240" w:lineRule="auto"/>
        <w:textAlignment w:val="baseline"/>
        <w:rPr>
          <w:rFonts w:ascii="Arial" w:eastAsia="Times New Roman" w:hAnsi="Arial" w:cs="Arial"/>
          <w:color w:val="273239"/>
          <w:spacing w:val="2"/>
          <w:sz w:val="26"/>
          <w:szCs w:val="26"/>
        </w:rPr>
      </w:pPr>
      <w:hyperlink r:id="rId23" w:history="1">
        <w:r w:rsidRPr="005F71E7">
          <w:rPr>
            <w:rStyle w:val="Hyperlink"/>
            <w:rFonts w:ascii="Arial" w:eastAsia="Times New Roman" w:hAnsi="Arial" w:cs="Arial"/>
            <w:spacing w:val="2"/>
            <w:sz w:val="26"/>
            <w:szCs w:val="26"/>
          </w:rPr>
          <w:t>https://www.studytonight.com/operating-system/process-synchronization</w:t>
        </w:r>
      </w:hyperlink>
      <w:r>
        <w:rPr>
          <w:rFonts w:ascii="Arial" w:eastAsia="Times New Roman" w:hAnsi="Arial" w:cs="Arial"/>
          <w:color w:val="273239"/>
          <w:spacing w:val="2"/>
          <w:sz w:val="26"/>
          <w:szCs w:val="26"/>
        </w:rPr>
        <w:t xml:space="preserve"> .... Last visited: April 10, 2022</w:t>
      </w:r>
    </w:p>
    <w:p w:rsidR="00D51559" w:rsidRDefault="00D51559" w:rsidP="00D51559">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It is the task phenomenon of coordinating the execution of processes in such a way that no two processes can have access to the same shared data and resources.</w:t>
      </w:r>
    </w:p>
    <w:p w:rsidR="00D51559" w:rsidRDefault="00D51559" w:rsidP="00D51559">
      <w:pPr>
        <w:pStyle w:val="NormalWeb"/>
        <w:numPr>
          <w:ilvl w:val="0"/>
          <w:numId w:val="25"/>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It is a procedure that is involved in order to preserve the appropriate order of execution of cooperative processes.</w:t>
      </w:r>
    </w:p>
    <w:p w:rsidR="00D51559" w:rsidRDefault="00D51559" w:rsidP="00D51559">
      <w:pPr>
        <w:pStyle w:val="NormalWeb"/>
        <w:numPr>
          <w:ilvl w:val="0"/>
          <w:numId w:val="25"/>
        </w:numPr>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In order to synchronize the processes, there are various synchronization mechanisms.</w:t>
      </w:r>
    </w:p>
    <w:p w:rsidR="007567E3" w:rsidRDefault="00D51559" w:rsidP="007567E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Process Synchronization is mainly needed in a multi-process system when multiple processes are running together, and more than one </w:t>
      </w:r>
      <w:proofErr w:type="gramStart"/>
      <w:r>
        <w:rPr>
          <w:rFonts w:ascii="Segoe UI" w:hAnsi="Segoe UI" w:cs="Segoe UI"/>
          <w:color w:val="212529"/>
          <w:sz w:val="30"/>
          <w:szCs w:val="30"/>
        </w:rPr>
        <w:t>processes</w:t>
      </w:r>
      <w:proofErr w:type="gramEnd"/>
      <w:r>
        <w:rPr>
          <w:rFonts w:ascii="Segoe UI" w:hAnsi="Segoe UI" w:cs="Segoe UI"/>
          <w:color w:val="212529"/>
          <w:sz w:val="30"/>
          <w:szCs w:val="30"/>
        </w:rPr>
        <w:t xml:space="preserve"> try to gain access to the same shared res</w:t>
      </w:r>
      <w:r w:rsidR="007567E3">
        <w:rPr>
          <w:rFonts w:ascii="Segoe UI" w:hAnsi="Segoe UI" w:cs="Segoe UI"/>
          <w:color w:val="212529"/>
          <w:sz w:val="30"/>
          <w:szCs w:val="30"/>
        </w:rPr>
        <w:t>ource or any data at the same time.</w:t>
      </w:r>
    </w:p>
    <w:p w:rsidR="00D51559" w:rsidRDefault="007567E3" w:rsidP="007567E3">
      <w:pPr>
        <w:pStyle w:val="NormalWeb"/>
        <w:shd w:val="clear" w:color="auto" w:fill="FFFFFF"/>
        <w:spacing w:before="0" w:beforeAutospacing="0"/>
        <w:rPr>
          <w:rFonts w:ascii="Arial" w:hAnsi="Arial" w:cs="Arial"/>
          <w:color w:val="273239"/>
          <w:spacing w:val="2"/>
          <w:sz w:val="26"/>
          <w:szCs w:val="26"/>
        </w:rPr>
      </w:pPr>
      <w:hyperlink r:id="rId24" w:history="1">
        <w:r w:rsidRPr="005F71E7">
          <w:rPr>
            <w:rStyle w:val="Hyperlink"/>
            <w:rFonts w:ascii="Segoe UI" w:hAnsi="Segoe UI" w:cs="Segoe UI"/>
            <w:sz w:val="30"/>
            <w:szCs w:val="30"/>
          </w:rPr>
          <w:t>https://afteracademy.com/blog/what-is-process-synchronization-in-operating-system</w:t>
        </w:r>
      </w:hyperlink>
      <w:r>
        <w:rPr>
          <w:rFonts w:ascii="Segoe UI" w:hAnsi="Segoe UI" w:cs="Segoe UI"/>
          <w:color w:val="212529"/>
          <w:sz w:val="30"/>
          <w:szCs w:val="30"/>
        </w:rPr>
        <w:t xml:space="preserve"> ...... Last visited: April 10, 2022</w:t>
      </w:r>
    </w:p>
    <w:p w:rsidR="007567E3" w:rsidRDefault="007567E3" w:rsidP="00026BD3">
      <w:pPr>
        <w:shd w:val="clear" w:color="auto" w:fill="FFFFFF"/>
        <w:spacing w:after="150" w:line="240" w:lineRule="auto"/>
        <w:textAlignment w:val="baseline"/>
        <w:rPr>
          <w:rFonts w:ascii="Arial" w:eastAsia="Times New Roman" w:hAnsi="Arial" w:cs="Arial"/>
          <w:color w:val="273239"/>
          <w:spacing w:val="2"/>
          <w:sz w:val="26"/>
          <w:szCs w:val="26"/>
        </w:rPr>
      </w:pPr>
      <w:r>
        <w:rPr>
          <w:rFonts w:ascii="Georgia" w:hAnsi="Georgia"/>
          <w:color w:val="333333"/>
          <w:spacing w:val="2"/>
          <w:sz w:val="30"/>
          <w:szCs w:val="30"/>
          <w:shd w:val="clear" w:color="auto" w:fill="FFFFFF"/>
        </w:rPr>
        <w:t xml:space="preserve">In the Operating System, there are a number of processes present in a particular state. At the same time, we have a limited amount of </w:t>
      </w:r>
      <w:r>
        <w:rPr>
          <w:rFonts w:ascii="Georgia" w:hAnsi="Georgia"/>
          <w:color w:val="333333"/>
          <w:spacing w:val="2"/>
          <w:sz w:val="30"/>
          <w:szCs w:val="30"/>
          <w:shd w:val="clear" w:color="auto" w:fill="FFFFFF"/>
        </w:rPr>
        <w:lastRenderedPageBreak/>
        <w:t>resources present, so those resources need to be shared among various processes. But you should make sure that no two processes are using the same resource at the same time because this may lead to data inconsistency. So, synchronization of process should be there in the Operating System. These processes that are sharing resources between each other are called </w:t>
      </w:r>
      <w:r>
        <w:rPr>
          <w:rFonts w:ascii="Georgia" w:hAnsi="Georgia"/>
          <w:b/>
          <w:bCs/>
          <w:color w:val="333333"/>
          <w:spacing w:val="2"/>
          <w:sz w:val="30"/>
          <w:szCs w:val="30"/>
          <w:shd w:val="clear" w:color="auto" w:fill="FFFFFF"/>
        </w:rPr>
        <w:t>Cooperative Processes</w:t>
      </w:r>
      <w:r>
        <w:rPr>
          <w:rFonts w:ascii="Georgia" w:hAnsi="Georgia"/>
          <w:color w:val="333333"/>
          <w:spacing w:val="2"/>
          <w:sz w:val="30"/>
          <w:szCs w:val="30"/>
          <w:shd w:val="clear" w:color="auto" w:fill="FFFFFF"/>
        </w:rPr>
        <w:t> and the processes whose execution does not affect the execution of other processes are called </w:t>
      </w:r>
      <w:r>
        <w:rPr>
          <w:rFonts w:ascii="Georgia" w:hAnsi="Georgia"/>
          <w:b/>
          <w:bCs/>
          <w:color w:val="333333"/>
          <w:spacing w:val="2"/>
          <w:sz w:val="30"/>
          <w:szCs w:val="30"/>
          <w:shd w:val="clear" w:color="auto" w:fill="FFFFFF"/>
        </w:rPr>
        <w:t>Independent Processes</w:t>
      </w:r>
      <w:r>
        <w:rPr>
          <w:rFonts w:ascii="Georgia" w:hAnsi="Georgia"/>
          <w:color w:val="333333"/>
          <w:spacing w:val="2"/>
          <w:sz w:val="30"/>
          <w:szCs w:val="30"/>
          <w:shd w:val="clear" w:color="auto" w:fill="FFFFFF"/>
        </w:rPr>
        <w:t>.</w:t>
      </w:r>
    </w:p>
    <w:p w:rsidR="00D51559" w:rsidRDefault="00D51559" w:rsidP="00026BD3">
      <w:pPr>
        <w:shd w:val="clear" w:color="auto" w:fill="FFFFFF"/>
        <w:spacing w:after="150" w:line="240" w:lineRule="auto"/>
        <w:textAlignment w:val="baseline"/>
        <w:rPr>
          <w:rFonts w:ascii="Arial" w:eastAsia="Times New Roman" w:hAnsi="Arial" w:cs="Arial"/>
          <w:color w:val="273239"/>
          <w:spacing w:val="2"/>
          <w:sz w:val="26"/>
          <w:szCs w:val="26"/>
        </w:rPr>
      </w:pPr>
    </w:p>
    <w:p w:rsidR="003B30F0" w:rsidRDefault="003B30F0" w:rsidP="00026BD3">
      <w:pPr>
        <w:shd w:val="clear" w:color="auto" w:fill="FFFFFF"/>
        <w:spacing w:after="150" w:line="240" w:lineRule="auto"/>
        <w:textAlignment w:val="baseline"/>
        <w:rPr>
          <w:rFonts w:ascii="Arial" w:eastAsia="Times New Roman" w:hAnsi="Arial" w:cs="Arial"/>
          <w:color w:val="273239"/>
          <w:spacing w:val="2"/>
          <w:sz w:val="26"/>
          <w:szCs w:val="26"/>
        </w:rPr>
      </w:pPr>
      <w:hyperlink r:id="rId25" w:history="1">
        <w:r w:rsidRPr="005F71E7">
          <w:rPr>
            <w:rStyle w:val="Hyperlink"/>
            <w:rFonts w:ascii="Arial" w:eastAsia="Times New Roman" w:hAnsi="Arial" w:cs="Arial"/>
            <w:spacing w:val="2"/>
            <w:sz w:val="26"/>
            <w:szCs w:val="26"/>
          </w:rPr>
          <w:t>https://www.tutorialspoint.com/semaphores-in-operating-system</w:t>
        </w:r>
      </w:hyperlink>
      <w:r>
        <w:rPr>
          <w:rFonts w:ascii="Arial" w:eastAsia="Times New Roman" w:hAnsi="Arial" w:cs="Arial"/>
          <w:color w:val="273239"/>
          <w:spacing w:val="2"/>
          <w:sz w:val="26"/>
          <w:szCs w:val="26"/>
        </w:rPr>
        <w:t xml:space="preserve"> ..... Last visited: April 10, 2022</w:t>
      </w:r>
    </w:p>
    <w:p w:rsidR="003B30F0" w:rsidRDefault="003B30F0" w:rsidP="00026BD3">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Semaphores</w:t>
      </w:r>
    </w:p>
    <w:p w:rsidR="003B30F0" w:rsidRPr="003B30F0" w:rsidRDefault="003B30F0" w:rsidP="003B30F0">
      <w:pPr>
        <w:spacing w:before="120" w:after="168" w:line="240" w:lineRule="auto"/>
        <w:jc w:val="both"/>
        <w:rPr>
          <w:rFonts w:ascii="Arial" w:eastAsia="Times New Roman" w:hAnsi="Arial" w:cs="Arial"/>
          <w:color w:val="000000"/>
          <w:sz w:val="24"/>
          <w:szCs w:val="24"/>
        </w:rPr>
      </w:pPr>
      <w:bookmarkStart w:id="1" w:name="_GoBack"/>
      <w:r w:rsidRPr="003B30F0">
        <w:rPr>
          <w:rFonts w:ascii="Arial" w:eastAsia="Times New Roman" w:hAnsi="Arial" w:cs="Arial"/>
          <w:color w:val="000000"/>
          <w:sz w:val="24"/>
          <w:szCs w:val="24"/>
        </w:rPr>
        <w:t xml:space="preserve">Semaphores are integer variables that are used to solve the critical section problem by using two atomic </w:t>
      </w:r>
      <w:proofErr w:type="gramStart"/>
      <w:r w:rsidRPr="003B30F0">
        <w:rPr>
          <w:rFonts w:ascii="Arial" w:eastAsia="Times New Roman" w:hAnsi="Arial" w:cs="Arial"/>
          <w:color w:val="000000"/>
          <w:sz w:val="24"/>
          <w:szCs w:val="24"/>
        </w:rPr>
        <w:t>operations,</w:t>
      </w:r>
      <w:proofErr w:type="gramEnd"/>
      <w:r w:rsidRPr="003B30F0">
        <w:rPr>
          <w:rFonts w:ascii="Arial" w:eastAsia="Times New Roman" w:hAnsi="Arial" w:cs="Arial"/>
          <w:color w:val="000000"/>
          <w:sz w:val="24"/>
          <w:szCs w:val="24"/>
        </w:rPr>
        <w:t xml:space="preserve"> wait and signal that are used for process synchronization.</w:t>
      </w:r>
    </w:p>
    <w:p w:rsidR="003B30F0" w:rsidRPr="003B30F0" w:rsidRDefault="003B30F0" w:rsidP="003B30F0">
      <w:pPr>
        <w:spacing w:before="120" w:after="168" w:line="240" w:lineRule="auto"/>
        <w:jc w:val="both"/>
        <w:rPr>
          <w:rFonts w:ascii="Arial" w:eastAsia="Times New Roman" w:hAnsi="Arial" w:cs="Arial"/>
          <w:color w:val="000000"/>
          <w:sz w:val="24"/>
          <w:szCs w:val="24"/>
        </w:rPr>
      </w:pPr>
      <w:r w:rsidRPr="003B30F0">
        <w:rPr>
          <w:rFonts w:ascii="Arial" w:eastAsia="Times New Roman" w:hAnsi="Arial" w:cs="Arial"/>
          <w:color w:val="000000"/>
          <w:sz w:val="24"/>
          <w:szCs w:val="24"/>
        </w:rPr>
        <w:t>The definitions of wait and signal are as follows −</w:t>
      </w:r>
    </w:p>
    <w:p w:rsidR="003B30F0" w:rsidRPr="003B30F0" w:rsidRDefault="003B30F0" w:rsidP="003B30F0">
      <w:pPr>
        <w:numPr>
          <w:ilvl w:val="0"/>
          <w:numId w:val="26"/>
        </w:numPr>
        <w:spacing w:before="100" w:beforeAutospacing="1" w:after="75" w:line="240" w:lineRule="auto"/>
        <w:rPr>
          <w:rFonts w:ascii="Arial" w:eastAsia="Times New Roman" w:hAnsi="Arial" w:cs="Arial"/>
          <w:sz w:val="24"/>
          <w:szCs w:val="24"/>
        </w:rPr>
      </w:pPr>
      <w:r w:rsidRPr="003B30F0">
        <w:rPr>
          <w:rFonts w:ascii="Arial" w:eastAsia="Times New Roman" w:hAnsi="Arial" w:cs="Arial"/>
          <w:b/>
          <w:bCs/>
          <w:sz w:val="24"/>
          <w:szCs w:val="24"/>
        </w:rPr>
        <w:t>Wait</w:t>
      </w:r>
    </w:p>
    <w:p w:rsidR="003B30F0" w:rsidRPr="003B30F0" w:rsidRDefault="003B30F0" w:rsidP="003B30F0">
      <w:pPr>
        <w:spacing w:before="120" w:after="168" w:line="240" w:lineRule="auto"/>
        <w:ind w:left="720"/>
        <w:jc w:val="both"/>
        <w:rPr>
          <w:rFonts w:ascii="Arial" w:eastAsia="Times New Roman" w:hAnsi="Arial" w:cs="Arial"/>
          <w:color w:val="000000"/>
          <w:sz w:val="24"/>
          <w:szCs w:val="24"/>
        </w:rPr>
      </w:pPr>
      <w:proofErr w:type="gramStart"/>
      <w:r w:rsidRPr="003B30F0">
        <w:rPr>
          <w:rFonts w:ascii="Arial" w:eastAsia="Times New Roman" w:hAnsi="Arial" w:cs="Arial"/>
          <w:color w:val="000000"/>
          <w:sz w:val="24"/>
          <w:szCs w:val="24"/>
        </w:rPr>
        <w:t>The wait operation decrements the value of its argument S, if it is positive.</w:t>
      </w:r>
      <w:proofErr w:type="gramEnd"/>
      <w:r w:rsidRPr="003B30F0">
        <w:rPr>
          <w:rFonts w:ascii="Arial" w:eastAsia="Times New Roman" w:hAnsi="Arial" w:cs="Arial"/>
          <w:color w:val="000000"/>
          <w:sz w:val="24"/>
          <w:szCs w:val="24"/>
        </w:rPr>
        <w:t xml:space="preserve"> If S is negative or zero, then no operation is performed.</w:t>
      </w:r>
    </w:p>
    <w:p w:rsidR="003B30F0" w:rsidRPr="003B30F0" w:rsidRDefault="003B30F0" w:rsidP="003B30F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proofErr w:type="gramStart"/>
      <w:r w:rsidRPr="003B30F0">
        <w:rPr>
          <w:rFonts w:ascii="Courier New" w:eastAsia="Times New Roman" w:hAnsi="Courier New" w:cs="Courier New"/>
          <w:color w:val="000000"/>
          <w:sz w:val="23"/>
          <w:szCs w:val="23"/>
        </w:rPr>
        <w:t>wait</w:t>
      </w:r>
      <w:r w:rsidRPr="003B30F0">
        <w:rPr>
          <w:rFonts w:ascii="Courier New" w:eastAsia="Times New Roman" w:hAnsi="Courier New" w:cs="Courier New"/>
          <w:color w:val="666600"/>
          <w:sz w:val="23"/>
          <w:szCs w:val="23"/>
        </w:rPr>
        <w:t>(</w:t>
      </w:r>
      <w:proofErr w:type="gramEnd"/>
      <w:r w:rsidRPr="003B30F0">
        <w:rPr>
          <w:rFonts w:ascii="Courier New" w:eastAsia="Times New Roman" w:hAnsi="Courier New" w:cs="Courier New"/>
          <w:color w:val="000000"/>
          <w:sz w:val="23"/>
          <w:szCs w:val="23"/>
        </w:rPr>
        <w:t>S</w:t>
      </w:r>
      <w:r w:rsidRPr="003B30F0">
        <w:rPr>
          <w:rFonts w:ascii="Courier New" w:eastAsia="Times New Roman" w:hAnsi="Courier New" w:cs="Courier New"/>
          <w:color w:val="666600"/>
          <w:sz w:val="23"/>
          <w:szCs w:val="23"/>
        </w:rPr>
        <w:t>)</w:t>
      </w:r>
    </w:p>
    <w:p w:rsidR="003B30F0" w:rsidRPr="003B30F0" w:rsidRDefault="003B30F0" w:rsidP="003B30F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3B30F0">
        <w:rPr>
          <w:rFonts w:ascii="Courier New" w:eastAsia="Times New Roman" w:hAnsi="Courier New" w:cs="Courier New"/>
          <w:color w:val="666600"/>
          <w:sz w:val="23"/>
          <w:szCs w:val="23"/>
        </w:rPr>
        <w:t>{</w:t>
      </w:r>
    </w:p>
    <w:p w:rsidR="003B30F0" w:rsidRPr="003B30F0" w:rsidRDefault="003B30F0" w:rsidP="003B30F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3B30F0">
        <w:rPr>
          <w:rFonts w:ascii="Courier New" w:eastAsia="Times New Roman" w:hAnsi="Courier New" w:cs="Courier New"/>
          <w:color w:val="000000"/>
          <w:sz w:val="23"/>
          <w:szCs w:val="23"/>
        </w:rPr>
        <w:t>   </w:t>
      </w:r>
      <w:proofErr w:type="gramStart"/>
      <w:r w:rsidRPr="003B30F0">
        <w:rPr>
          <w:rFonts w:ascii="Courier New" w:eastAsia="Times New Roman" w:hAnsi="Courier New" w:cs="Courier New"/>
          <w:color w:val="000088"/>
          <w:sz w:val="23"/>
          <w:szCs w:val="23"/>
        </w:rPr>
        <w:t>while</w:t>
      </w:r>
      <w:proofErr w:type="gramEnd"/>
      <w:r w:rsidRPr="003B30F0">
        <w:rPr>
          <w:rFonts w:ascii="Courier New" w:eastAsia="Times New Roman" w:hAnsi="Courier New" w:cs="Courier New"/>
          <w:color w:val="000000"/>
          <w:sz w:val="23"/>
          <w:szCs w:val="23"/>
        </w:rPr>
        <w:t xml:space="preserve"> </w:t>
      </w:r>
      <w:r w:rsidRPr="003B30F0">
        <w:rPr>
          <w:rFonts w:ascii="Courier New" w:eastAsia="Times New Roman" w:hAnsi="Courier New" w:cs="Courier New"/>
          <w:color w:val="666600"/>
          <w:sz w:val="23"/>
          <w:szCs w:val="23"/>
        </w:rPr>
        <w:t>(</w:t>
      </w:r>
      <w:r w:rsidRPr="003B30F0">
        <w:rPr>
          <w:rFonts w:ascii="Courier New" w:eastAsia="Times New Roman" w:hAnsi="Courier New" w:cs="Courier New"/>
          <w:color w:val="000000"/>
          <w:sz w:val="23"/>
          <w:szCs w:val="23"/>
        </w:rPr>
        <w:t>S</w:t>
      </w:r>
      <w:r w:rsidRPr="003B30F0">
        <w:rPr>
          <w:rFonts w:ascii="Courier New" w:eastAsia="Times New Roman" w:hAnsi="Courier New" w:cs="Courier New"/>
          <w:color w:val="666600"/>
          <w:sz w:val="23"/>
          <w:szCs w:val="23"/>
        </w:rPr>
        <w:t>&lt;=</w:t>
      </w:r>
      <w:r w:rsidRPr="003B30F0">
        <w:rPr>
          <w:rFonts w:ascii="Courier New" w:eastAsia="Times New Roman" w:hAnsi="Courier New" w:cs="Courier New"/>
          <w:color w:val="006666"/>
          <w:sz w:val="23"/>
          <w:szCs w:val="23"/>
        </w:rPr>
        <w:t>0</w:t>
      </w:r>
      <w:r w:rsidRPr="003B30F0">
        <w:rPr>
          <w:rFonts w:ascii="Courier New" w:eastAsia="Times New Roman" w:hAnsi="Courier New" w:cs="Courier New"/>
          <w:color w:val="666600"/>
          <w:sz w:val="23"/>
          <w:szCs w:val="23"/>
        </w:rPr>
        <w:t>);</w:t>
      </w:r>
    </w:p>
    <w:p w:rsidR="003B30F0" w:rsidRPr="003B30F0" w:rsidRDefault="003B30F0" w:rsidP="003B30F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p>
    <w:p w:rsidR="003B30F0" w:rsidRPr="003B30F0" w:rsidRDefault="003B30F0" w:rsidP="003B30F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3B30F0">
        <w:rPr>
          <w:rFonts w:ascii="Courier New" w:eastAsia="Times New Roman" w:hAnsi="Courier New" w:cs="Courier New"/>
          <w:color w:val="000000"/>
          <w:sz w:val="23"/>
          <w:szCs w:val="23"/>
        </w:rPr>
        <w:t>   S</w:t>
      </w:r>
      <w:r w:rsidRPr="003B30F0">
        <w:rPr>
          <w:rFonts w:ascii="Courier New" w:eastAsia="Times New Roman" w:hAnsi="Courier New" w:cs="Courier New"/>
          <w:color w:val="666600"/>
          <w:sz w:val="23"/>
          <w:szCs w:val="23"/>
        </w:rPr>
        <w:t>--;</w:t>
      </w:r>
    </w:p>
    <w:p w:rsidR="003B30F0" w:rsidRPr="003B30F0" w:rsidRDefault="003B30F0" w:rsidP="003B30F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rPr>
      </w:pPr>
      <w:r w:rsidRPr="003B30F0">
        <w:rPr>
          <w:rFonts w:ascii="Courier New" w:eastAsia="Times New Roman" w:hAnsi="Courier New" w:cs="Courier New"/>
          <w:color w:val="666600"/>
          <w:sz w:val="23"/>
          <w:szCs w:val="23"/>
        </w:rPr>
        <w:t>}</w:t>
      </w:r>
    </w:p>
    <w:p w:rsidR="003B30F0" w:rsidRPr="003B30F0" w:rsidRDefault="003B30F0" w:rsidP="003B30F0">
      <w:pPr>
        <w:numPr>
          <w:ilvl w:val="0"/>
          <w:numId w:val="27"/>
        </w:numPr>
        <w:spacing w:before="100" w:beforeAutospacing="1" w:after="75" w:line="240" w:lineRule="auto"/>
        <w:rPr>
          <w:rFonts w:ascii="Arial" w:eastAsia="Times New Roman" w:hAnsi="Arial" w:cs="Arial"/>
          <w:sz w:val="24"/>
          <w:szCs w:val="24"/>
        </w:rPr>
      </w:pPr>
      <w:r w:rsidRPr="003B30F0">
        <w:rPr>
          <w:rFonts w:ascii="Arial" w:eastAsia="Times New Roman" w:hAnsi="Arial" w:cs="Arial"/>
          <w:b/>
          <w:bCs/>
          <w:sz w:val="24"/>
          <w:szCs w:val="24"/>
        </w:rPr>
        <w:t>Signal</w:t>
      </w:r>
    </w:p>
    <w:p w:rsidR="003B30F0" w:rsidRPr="003B30F0" w:rsidRDefault="003B30F0" w:rsidP="003B30F0">
      <w:pPr>
        <w:spacing w:before="120" w:after="168" w:line="240" w:lineRule="auto"/>
        <w:ind w:left="720"/>
        <w:jc w:val="both"/>
        <w:rPr>
          <w:rFonts w:ascii="Arial" w:eastAsia="Times New Roman" w:hAnsi="Arial" w:cs="Arial"/>
          <w:color w:val="000000"/>
          <w:sz w:val="24"/>
          <w:szCs w:val="24"/>
        </w:rPr>
      </w:pPr>
      <w:r w:rsidRPr="003B30F0">
        <w:rPr>
          <w:rFonts w:ascii="Arial" w:eastAsia="Times New Roman" w:hAnsi="Arial" w:cs="Arial"/>
          <w:color w:val="000000"/>
          <w:sz w:val="24"/>
          <w:szCs w:val="24"/>
        </w:rPr>
        <w:t>The signal operation increments the value of its argument S.</w:t>
      </w:r>
    </w:p>
    <w:p w:rsidR="003B30F0" w:rsidRPr="003B30F0" w:rsidRDefault="003B30F0" w:rsidP="003B30F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proofErr w:type="gramStart"/>
      <w:r w:rsidRPr="003B30F0">
        <w:rPr>
          <w:rFonts w:ascii="Courier New" w:eastAsia="Times New Roman" w:hAnsi="Courier New" w:cs="Courier New"/>
          <w:color w:val="000000"/>
          <w:sz w:val="23"/>
          <w:szCs w:val="23"/>
        </w:rPr>
        <w:t>signal</w:t>
      </w:r>
      <w:r w:rsidRPr="003B30F0">
        <w:rPr>
          <w:rFonts w:ascii="Courier New" w:eastAsia="Times New Roman" w:hAnsi="Courier New" w:cs="Courier New"/>
          <w:color w:val="666600"/>
          <w:sz w:val="23"/>
          <w:szCs w:val="23"/>
        </w:rPr>
        <w:t>(</w:t>
      </w:r>
      <w:proofErr w:type="gramEnd"/>
      <w:r w:rsidRPr="003B30F0">
        <w:rPr>
          <w:rFonts w:ascii="Courier New" w:eastAsia="Times New Roman" w:hAnsi="Courier New" w:cs="Courier New"/>
          <w:color w:val="000000"/>
          <w:sz w:val="23"/>
          <w:szCs w:val="23"/>
        </w:rPr>
        <w:t>S</w:t>
      </w:r>
      <w:r w:rsidRPr="003B30F0">
        <w:rPr>
          <w:rFonts w:ascii="Courier New" w:eastAsia="Times New Roman" w:hAnsi="Courier New" w:cs="Courier New"/>
          <w:color w:val="666600"/>
          <w:sz w:val="23"/>
          <w:szCs w:val="23"/>
        </w:rPr>
        <w:t>)</w:t>
      </w:r>
    </w:p>
    <w:p w:rsidR="003B30F0" w:rsidRPr="003B30F0" w:rsidRDefault="003B30F0" w:rsidP="003B30F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3B30F0">
        <w:rPr>
          <w:rFonts w:ascii="Courier New" w:eastAsia="Times New Roman" w:hAnsi="Courier New" w:cs="Courier New"/>
          <w:color w:val="666600"/>
          <w:sz w:val="23"/>
          <w:szCs w:val="23"/>
        </w:rPr>
        <w:t>{</w:t>
      </w:r>
    </w:p>
    <w:p w:rsidR="003B30F0" w:rsidRPr="003B30F0" w:rsidRDefault="003B30F0" w:rsidP="003B30F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3B30F0">
        <w:rPr>
          <w:rFonts w:ascii="Courier New" w:eastAsia="Times New Roman" w:hAnsi="Courier New" w:cs="Courier New"/>
          <w:color w:val="000000"/>
          <w:sz w:val="23"/>
          <w:szCs w:val="23"/>
        </w:rPr>
        <w:t>   S</w:t>
      </w:r>
      <w:r w:rsidRPr="003B30F0">
        <w:rPr>
          <w:rFonts w:ascii="Courier New" w:eastAsia="Times New Roman" w:hAnsi="Courier New" w:cs="Courier New"/>
          <w:color w:val="666600"/>
          <w:sz w:val="23"/>
          <w:szCs w:val="23"/>
        </w:rPr>
        <w:t>++;</w:t>
      </w:r>
    </w:p>
    <w:p w:rsidR="003B30F0" w:rsidRPr="003B30F0" w:rsidRDefault="003B30F0" w:rsidP="003B30F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rPr>
      </w:pPr>
      <w:r w:rsidRPr="003B30F0">
        <w:rPr>
          <w:rFonts w:ascii="Courier New" w:eastAsia="Times New Roman" w:hAnsi="Courier New" w:cs="Courier New"/>
          <w:color w:val="666600"/>
          <w:sz w:val="23"/>
          <w:szCs w:val="23"/>
        </w:rPr>
        <w:t>}</w:t>
      </w:r>
    </w:p>
    <w:p w:rsidR="003B30F0" w:rsidRPr="003B30F0" w:rsidRDefault="003B30F0" w:rsidP="003B30F0">
      <w:pPr>
        <w:spacing w:after="0" w:line="240" w:lineRule="auto"/>
        <w:outlineLvl w:val="1"/>
        <w:rPr>
          <w:rFonts w:ascii="Arial" w:eastAsia="Times New Roman" w:hAnsi="Arial" w:cs="Arial"/>
          <w:b/>
          <w:bCs/>
          <w:sz w:val="30"/>
          <w:szCs w:val="30"/>
        </w:rPr>
      </w:pPr>
      <w:r w:rsidRPr="003B30F0">
        <w:rPr>
          <w:rFonts w:ascii="Arial" w:eastAsia="Times New Roman" w:hAnsi="Arial" w:cs="Arial"/>
          <w:b/>
          <w:bCs/>
          <w:sz w:val="30"/>
          <w:szCs w:val="30"/>
        </w:rPr>
        <w:t>Types of Semaphores</w:t>
      </w:r>
    </w:p>
    <w:p w:rsidR="003B30F0" w:rsidRPr="003B30F0" w:rsidRDefault="003B30F0" w:rsidP="003B30F0">
      <w:pPr>
        <w:spacing w:before="120" w:after="168" w:line="240" w:lineRule="auto"/>
        <w:jc w:val="both"/>
        <w:rPr>
          <w:rFonts w:ascii="Arial" w:eastAsia="Times New Roman" w:hAnsi="Arial" w:cs="Arial"/>
          <w:color w:val="000000"/>
          <w:sz w:val="24"/>
          <w:szCs w:val="24"/>
        </w:rPr>
      </w:pPr>
      <w:r w:rsidRPr="003B30F0">
        <w:rPr>
          <w:rFonts w:ascii="Arial" w:eastAsia="Times New Roman" w:hAnsi="Arial" w:cs="Arial"/>
          <w:color w:val="000000"/>
          <w:sz w:val="24"/>
          <w:szCs w:val="24"/>
        </w:rPr>
        <w:t>There are two main types of semaphores i.e. counting semaphores and binary semaphores. Details about these are given as follows −</w:t>
      </w:r>
    </w:p>
    <w:p w:rsidR="003B30F0" w:rsidRPr="003B30F0" w:rsidRDefault="003B30F0" w:rsidP="003B30F0">
      <w:pPr>
        <w:numPr>
          <w:ilvl w:val="0"/>
          <w:numId w:val="28"/>
        </w:numPr>
        <w:spacing w:before="100" w:beforeAutospacing="1" w:after="75" w:line="240" w:lineRule="auto"/>
        <w:rPr>
          <w:rFonts w:ascii="Arial" w:eastAsia="Times New Roman" w:hAnsi="Arial" w:cs="Arial"/>
          <w:sz w:val="24"/>
          <w:szCs w:val="24"/>
        </w:rPr>
      </w:pPr>
      <w:r w:rsidRPr="003B30F0">
        <w:rPr>
          <w:rFonts w:ascii="Arial" w:eastAsia="Times New Roman" w:hAnsi="Arial" w:cs="Arial"/>
          <w:b/>
          <w:bCs/>
          <w:sz w:val="24"/>
          <w:szCs w:val="24"/>
        </w:rPr>
        <w:lastRenderedPageBreak/>
        <w:t>Counting Semaphores</w:t>
      </w:r>
    </w:p>
    <w:p w:rsidR="003B30F0" w:rsidRPr="003B30F0" w:rsidRDefault="003B30F0" w:rsidP="003B30F0">
      <w:pPr>
        <w:spacing w:before="120" w:after="168" w:line="240" w:lineRule="auto"/>
        <w:ind w:left="720"/>
        <w:jc w:val="both"/>
        <w:rPr>
          <w:rFonts w:ascii="Arial" w:eastAsia="Times New Roman" w:hAnsi="Arial" w:cs="Arial"/>
          <w:color w:val="000000"/>
          <w:sz w:val="24"/>
          <w:szCs w:val="24"/>
        </w:rPr>
      </w:pPr>
      <w:r w:rsidRPr="003B30F0">
        <w:rPr>
          <w:rFonts w:ascii="Arial" w:eastAsia="Times New Roman" w:hAnsi="Arial" w:cs="Arial"/>
          <w:color w:val="000000"/>
          <w:sz w:val="24"/>
          <w:szCs w:val="24"/>
        </w:rPr>
        <w:t>These are integer value semaphores and have an unrestricted value domain. These semaphores are used to coordinate the resource access, where the semaphore count is the number of available resources. If the resources are added, semaphore count automatically incremented and if the resources are removed, the count is decremented.</w:t>
      </w:r>
    </w:p>
    <w:p w:rsidR="003B30F0" w:rsidRPr="003B30F0" w:rsidRDefault="003B30F0" w:rsidP="003B30F0">
      <w:pPr>
        <w:numPr>
          <w:ilvl w:val="0"/>
          <w:numId w:val="28"/>
        </w:numPr>
        <w:spacing w:before="100" w:beforeAutospacing="1" w:after="75" w:line="240" w:lineRule="auto"/>
        <w:rPr>
          <w:rFonts w:ascii="Arial" w:eastAsia="Times New Roman" w:hAnsi="Arial" w:cs="Arial"/>
          <w:sz w:val="24"/>
          <w:szCs w:val="24"/>
        </w:rPr>
      </w:pPr>
      <w:r w:rsidRPr="003B30F0">
        <w:rPr>
          <w:rFonts w:ascii="Arial" w:eastAsia="Times New Roman" w:hAnsi="Arial" w:cs="Arial"/>
          <w:b/>
          <w:bCs/>
          <w:sz w:val="24"/>
          <w:szCs w:val="24"/>
        </w:rPr>
        <w:t>Binary Semaphores</w:t>
      </w:r>
    </w:p>
    <w:p w:rsidR="003B30F0" w:rsidRPr="003B30F0" w:rsidRDefault="003B30F0" w:rsidP="003B30F0">
      <w:pPr>
        <w:spacing w:before="120" w:after="168" w:line="240" w:lineRule="auto"/>
        <w:ind w:left="720"/>
        <w:jc w:val="both"/>
        <w:rPr>
          <w:rFonts w:ascii="Arial" w:eastAsia="Times New Roman" w:hAnsi="Arial" w:cs="Arial"/>
          <w:color w:val="000000"/>
          <w:sz w:val="24"/>
          <w:szCs w:val="24"/>
        </w:rPr>
      </w:pPr>
      <w:r w:rsidRPr="003B30F0">
        <w:rPr>
          <w:rFonts w:ascii="Arial" w:eastAsia="Times New Roman" w:hAnsi="Arial" w:cs="Arial"/>
          <w:color w:val="000000"/>
          <w:sz w:val="24"/>
          <w:szCs w:val="24"/>
        </w:rPr>
        <w:t>The binary semaphores are like counting semaphores but their value is restricted to 0 and 1. The wait operation only works when the semaphore is 1 and the signal operation succeeds when semaphore is 0. It is sometimes easier to implement binary semaphores than counting semaphores.</w:t>
      </w:r>
    </w:p>
    <w:p w:rsidR="003B30F0" w:rsidRPr="003B30F0" w:rsidRDefault="003B30F0" w:rsidP="003B30F0">
      <w:pPr>
        <w:spacing w:after="0" w:line="240" w:lineRule="auto"/>
        <w:outlineLvl w:val="1"/>
        <w:rPr>
          <w:rFonts w:ascii="Arial" w:eastAsia="Times New Roman" w:hAnsi="Arial" w:cs="Arial"/>
          <w:b/>
          <w:bCs/>
          <w:sz w:val="30"/>
          <w:szCs w:val="30"/>
        </w:rPr>
      </w:pPr>
      <w:r w:rsidRPr="003B30F0">
        <w:rPr>
          <w:rFonts w:ascii="Arial" w:eastAsia="Times New Roman" w:hAnsi="Arial" w:cs="Arial"/>
          <w:b/>
          <w:bCs/>
          <w:sz w:val="30"/>
          <w:szCs w:val="30"/>
        </w:rPr>
        <w:t>Advantages of Semaphores</w:t>
      </w:r>
    </w:p>
    <w:p w:rsidR="003B30F0" w:rsidRPr="003B30F0" w:rsidRDefault="003B30F0" w:rsidP="003B30F0">
      <w:pPr>
        <w:spacing w:before="120" w:after="168" w:line="240" w:lineRule="auto"/>
        <w:jc w:val="both"/>
        <w:rPr>
          <w:rFonts w:ascii="Arial" w:eastAsia="Times New Roman" w:hAnsi="Arial" w:cs="Arial"/>
          <w:color w:val="000000"/>
          <w:sz w:val="24"/>
          <w:szCs w:val="24"/>
        </w:rPr>
      </w:pPr>
      <w:r w:rsidRPr="003B30F0">
        <w:rPr>
          <w:rFonts w:ascii="Arial" w:eastAsia="Times New Roman" w:hAnsi="Arial" w:cs="Arial"/>
          <w:color w:val="000000"/>
          <w:sz w:val="24"/>
          <w:szCs w:val="24"/>
        </w:rPr>
        <w:t>Some of the advantages of semaphores are as follows −</w:t>
      </w:r>
    </w:p>
    <w:p w:rsidR="003B30F0" w:rsidRPr="003B30F0" w:rsidRDefault="003B30F0" w:rsidP="003B30F0">
      <w:pPr>
        <w:numPr>
          <w:ilvl w:val="0"/>
          <w:numId w:val="29"/>
        </w:numPr>
        <w:spacing w:before="100" w:beforeAutospacing="1" w:after="75" w:line="240" w:lineRule="auto"/>
        <w:rPr>
          <w:rFonts w:ascii="Arial" w:eastAsia="Times New Roman" w:hAnsi="Arial" w:cs="Arial"/>
          <w:sz w:val="24"/>
          <w:szCs w:val="24"/>
        </w:rPr>
      </w:pPr>
      <w:r w:rsidRPr="003B30F0">
        <w:rPr>
          <w:rFonts w:ascii="Arial" w:eastAsia="Times New Roman" w:hAnsi="Arial" w:cs="Arial"/>
          <w:sz w:val="24"/>
          <w:szCs w:val="24"/>
        </w:rPr>
        <w:t>Semaphores allow only one process into the critical section. They follow the mutual exclusion principle strictly and are much more efficient than some other methods of synchronization.</w:t>
      </w:r>
    </w:p>
    <w:p w:rsidR="003B30F0" w:rsidRPr="003B30F0" w:rsidRDefault="003B30F0" w:rsidP="003B30F0">
      <w:pPr>
        <w:numPr>
          <w:ilvl w:val="0"/>
          <w:numId w:val="29"/>
        </w:numPr>
        <w:spacing w:before="100" w:beforeAutospacing="1" w:after="75" w:line="240" w:lineRule="auto"/>
        <w:rPr>
          <w:rFonts w:ascii="Arial" w:eastAsia="Times New Roman" w:hAnsi="Arial" w:cs="Arial"/>
          <w:sz w:val="24"/>
          <w:szCs w:val="24"/>
        </w:rPr>
      </w:pPr>
      <w:r w:rsidRPr="003B30F0">
        <w:rPr>
          <w:rFonts w:ascii="Arial" w:eastAsia="Times New Roman" w:hAnsi="Arial" w:cs="Arial"/>
          <w:sz w:val="24"/>
          <w:szCs w:val="24"/>
        </w:rPr>
        <w:t>There is no resource wastage because of busy waiting in semaphores as processor time is not wasted unnecessarily to check if a condition is fulfilled to allow a process to access the critical section.</w:t>
      </w:r>
    </w:p>
    <w:p w:rsidR="003B30F0" w:rsidRPr="003B30F0" w:rsidRDefault="003B30F0" w:rsidP="003B30F0">
      <w:pPr>
        <w:numPr>
          <w:ilvl w:val="0"/>
          <w:numId w:val="29"/>
        </w:numPr>
        <w:spacing w:before="100" w:beforeAutospacing="1" w:after="75" w:line="240" w:lineRule="auto"/>
        <w:rPr>
          <w:rFonts w:ascii="Arial" w:eastAsia="Times New Roman" w:hAnsi="Arial" w:cs="Arial"/>
          <w:sz w:val="24"/>
          <w:szCs w:val="24"/>
        </w:rPr>
      </w:pPr>
      <w:r w:rsidRPr="003B30F0">
        <w:rPr>
          <w:rFonts w:ascii="Arial" w:eastAsia="Times New Roman" w:hAnsi="Arial" w:cs="Arial"/>
          <w:sz w:val="24"/>
          <w:szCs w:val="24"/>
        </w:rPr>
        <w:t>Semaphores are implemented in the machine independent code of the microkernel. So they are machine independent.</w:t>
      </w:r>
    </w:p>
    <w:p w:rsidR="003B30F0" w:rsidRPr="003B30F0" w:rsidRDefault="003B30F0" w:rsidP="003B30F0">
      <w:pPr>
        <w:spacing w:after="0" w:line="240" w:lineRule="auto"/>
        <w:outlineLvl w:val="1"/>
        <w:rPr>
          <w:rFonts w:ascii="Arial" w:eastAsia="Times New Roman" w:hAnsi="Arial" w:cs="Arial"/>
          <w:b/>
          <w:bCs/>
          <w:sz w:val="30"/>
          <w:szCs w:val="30"/>
        </w:rPr>
      </w:pPr>
      <w:r w:rsidRPr="003B30F0">
        <w:rPr>
          <w:rFonts w:ascii="Arial" w:eastAsia="Times New Roman" w:hAnsi="Arial" w:cs="Arial"/>
          <w:b/>
          <w:bCs/>
          <w:sz w:val="30"/>
          <w:szCs w:val="30"/>
        </w:rPr>
        <w:t>Disadvantages of Semaphores</w:t>
      </w:r>
    </w:p>
    <w:p w:rsidR="003B30F0" w:rsidRPr="003B30F0" w:rsidRDefault="003B30F0" w:rsidP="003B30F0">
      <w:pPr>
        <w:spacing w:before="120" w:after="168" w:line="240" w:lineRule="auto"/>
        <w:jc w:val="both"/>
        <w:rPr>
          <w:rFonts w:ascii="Arial" w:eastAsia="Times New Roman" w:hAnsi="Arial" w:cs="Arial"/>
          <w:color w:val="000000"/>
          <w:sz w:val="24"/>
          <w:szCs w:val="24"/>
        </w:rPr>
      </w:pPr>
      <w:r w:rsidRPr="003B30F0">
        <w:rPr>
          <w:rFonts w:ascii="Arial" w:eastAsia="Times New Roman" w:hAnsi="Arial" w:cs="Arial"/>
          <w:color w:val="000000"/>
          <w:sz w:val="24"/>
          <w:szCs w:val="24"/>
        </w:rPr>
        <w:t>Some of the disadvantages of semaphores are as follows −</w:t>
      </w:r>
    </w:p>
    <w:p w:rsidR="003B30F0" w:rsidRPr="003B30F0" w:rsidRDefault="003B30F0" w:rsidP="003B30F0">
      <w:pPr>
        <w:numPr>
          <w:ilvl w:val="0"/>
          <w:numId w:val="30"/>
        </w:numPr>
        <w:spacing w:before="100" w:beforeAutospacing="1" w:after="75" w:line="240" w:lineRule="auto"/>
        <w:rPr>
          <w:rFonts w:ascii="Arial" w:eastAsia="Times New Roman" w:hAnsi="Arial" w:cs="Arial"/>
          <w:sz w:val="24"/>
          <w:szCs w:val="24"/>
        </w:rPr>
      </w:pPr>
      <w:r w:rsidRPr="003B30F0">
        <w:rPr>
          <w:rFonts w:ascii="Arial" w:eastAsia="Times New Roman" w:hAnsi="Arial" w:cs="Arial"/>
          <w:sz w:val="24"/>
          <w:szCs w:val="24"/>
        </w:rPr>
        <w:t>Semaphores are complicated so the wait and signal operations must be implemented in the correct order to prevent deadlocks.</w:t>
      </w:r>
    </w:p>
    <w:p w:rsidR="003B30F0" w:rsidRPr="003B30F0" w:rsidRDefault="003B30F0" w:rsidP="003B30F0">
      <w:pPr>
        <w:numPr>
          <w:ilvl w:val="0"/>
          <w:numId w:val="30"/>
        </w:numPr>
        <w:spacing w:before="100" w:beforeAutospacing="1" w:after="75" w:line="240" w:lineRule="auto"/>
        <w:rPr>
          <w:rFonts w:ascii="Arial" w:eastAsia="Times New Roman" w:hAnsi="Arial" w:cs="Arial"/>
          <w:sz w:val="24"/>
          <w:szCs w:val="24"/>
        </w:rPr>
      </w:pPr>
      <w:r w:rsidRPr="003B30F0">
        <w:rPr>
          <w:rFonts w:ascii="Arial" w:eastAsia="Times New Roman" w:hAnsi="Arial" w:cs="Arial"/>
          <w:sz w:val="24"/>
          <w:szCs w:val="24"/>
        </w:rPr>
        <w:t>Semaphores are impractical for last scale use as their use leads to loss of modularity. This happens because the wait and signal operations prevent the creation of a structured layout for the system.</w:t>
      </w:r>
    </w:p>
    <w:p w:rsidR="003B30F0" w:rsidRPr="003B30F0" w:rsidRDefault="003B30F0" w:rsidP="003B30F0">
      <w:pPr>
        <w:numPr>
          <w:ilvl w:val="0"/>
          <w:numId w:val="30"/>
        </w:numPr>
        <w:spacing w:before="100" w:beforeAutospacing="1" w:after="75" w:line="240" w:lineRule="auto"/>
        <w:rPr>
          <w:rFonts w:ascii="Arial" w:eastAsia="Times New Roman" w:hAnsi="Arial" w:cs="Arial"/>
          <w:sz w:val="24"/>
          <w:szCs w:val="24"/>
        </w:rPr>
      </w:pPr>
      <w:r w:rsidRPr="003B30F0">
        <w:rPr>
          <w:rFonts w:ascii="Arial" w:eastAsia="Times New Roman" w:hAnsi="Arial" w:cs="Arial"/>
          <w:sz w:val="24"/>
          <w:szCs w:val="24"/>
        </w:rPr>
        <w:t>Semaphores may lead to a priority inversion where low priority processes may access the critical section first and high priority processes later.</w:t>
      </w:r>
    </w:p>
    <w:p w:rsidR="003B30F0" w:rsidRDefault="007120C5" w:rsidP="00026BD3">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Monitors</w:t>
      </w:r>
    </w:p>
    <w:bookmarkEnd w:id="1"/>
    <w:p w:rsidR="007120C5" w:rsidRDefault="005F6782" w:rsidP="00026BD3">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fldChar w:fldCharType="begin"/>
      </w:r>
      <w:r>
        <w:rPr>
          <w:rFonts w:ascii="Arial" w:eastAsia="Times New Roman" w:hAnsi="Arial" w:cs="Arial"/>
          <w:color w:val="273239"/>
          <w:spacing w:val="2"/>
          <w:sz w:val="26"/>
          <w:szCs w:val="26"/>
        </w:rPr>
        <w:instrText xml:space="preserve"> HYPERLINK "</w:instrText>
      </w:r>
      <w:r w:rsidRPr="005F6782">
        <w:rPr>
          <w:rFonts w:ascii="Arial" w:eastAsia="Times New Roman" w:hAnsi="Arial" w:cs="Arial"/>
          <w:color w:val="273239"/>
          <w:spacing w:val="2"/>
          <w:sz w:val="26"/>
          <w:szCs w:val="26"/>
        </w:rPr>
        <w:instrText>https://www.geeksforgeeks.org/monitors-in-process-synchronization/</w:instrText>
      </w:r>
      <w:r>
        <w:rPr>
          <w:rFonts w:ascii="Arial" w:eastAsia="Times New Roman" w:hAnsi="Arial" w:cs="Arial"/>
          <w:color w:val="273239"/>
          <w:spacing w:val="2"/>
          <w:sz w:val="26"/>
          <w:szCs w:val="26"/>
        </w:rPr>
        <w:instrText xml:space="preserve">" </w:instrText>
      </w:r>
      <w:r>
        <w:rPr>
          <w:rFonts w:ascii="Arial" w:eastAsia="Times New Roman" w:hAnsi="Arial" w:cs="Arial"/>
          <w:color w:val="273239"/>
          <w:spacing w:val="2"/>
          <w:sz w:val="26"/>
          <w:szCs w:val="26"/>
        </w:rPr>
        <w:fldChar w:fldCharType="separate"/>
      </w:r>
      <w:r w:rsidRPr="005F71E7">
        <w:rPr>
          <w:rStyle w:val="Hyperlink"/>
          <w:rFonts w:ascii="Arial" w:eastAsia="Times New Roman" w:hAnsi="Arial" w:cs="Arial"/>
          <w:spacing w:val="2"/>
          <w:sz w:val="26"/>
          <w:szCs w:val="26"/>
        </w:rPr>
        <w:t>https://www.geeksforgeeks.org/monitors-in-process-synchronization/</w:t>
      </w:r>
      <w:r>
        <w:rPr>
          <w:rFonts w:ascii="Arial" w:eastAsia="Times New Roman" w:hAnsi="Arial" w:cs="Arial"/>
          <w:color w:val="273239"/>
          <w:spacing w:val="2"/>
          <w:sz w:val="26"/>
          <w:szCs w:val="26"/>
        </w:rPr>
        <w:fldChar w:fldCharType="end"/>
      </w:r>
      <w:r>
        <w:rPr>
          <w:rFonts w:ascii="Arial" w:eastAsia="Times New Roman" w:hAnsi="Arial" w:cs="Arial"/>
          <w:color w:val="273239"/>
          <w:spacing w:val="2"/>
          <w:sz w:val="26"/>
          <w:szCs w:val="26"/>
        </w:rPr>
        <w:t xml:space="preserve"> …. Last visited: April 10, 2022</w:t>
      </w:r>
    </w:p>
    <w:p w:rsidR="007120C5" w:rsidRDefault="007120C5" w:rsidP="007120C5">
      <w:pPr>
        <w:pStyle w:val="Heading1"/>
        <w:shd w:val="clear" w:color="auto" w:fill="FFFFFF"/>
        <w:spacing w:before="0"/>
        <w:textAlignment w:val="baseline"/>
        <w:rPr>
          <w:rFonts w:ascii="Arial" w:hAnsi="Arial" w:cs="Arial"/>
          <w:color w:val="273239"/>
        </w:rPr>
      </w:pPr>
      <w:r>
        <w:rPr>
          <w:rFonts w:ascii="Arial" w:hAnsi="Arial" w:cs="Arial"/>
          <w:color w:val="273239"/>
        </w:rPr>
        <w:t>Monitors in Process Synchronization</w:t>
      </w:r>
    </w:p>
    <w:p w:rsidR="007120C5" w:rsidRDefault="007120C5" w:rsidP="007120C5">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monitor is one of the ways to achieve Process synchronization. The monitor is supported by programming languages to achieve mutual exclusion between processes. </w:t>
      </w:r>
      <w:proofErr w:type="gramStart"/>
      <w:r>
        <w:rPr>
          <w:rFonts w:ascii="var(--font-din)" w:hAnsi="var(--font-din)"/>
          <w:color w:val="273239"/>
          <w:sz w:val="26"/>
          <w:szCs w:val="26"/>
        </w:rPr>
        <w:t>For example Java Synchronized methods.</w:t>
      </w:r>
      <w:proofErr w:type="gramEnd"/>
      <w:r>
        <w:rPr>
          <w:rFonts w:ascii="var(--font-din)" w:hAnsi="var(--font-din)"/>
          <w:color w:val="273239"/>
          <w:sz w:val="26"/>
          <w:szCs w:val="26"/>
        </w:rPr>
        <w:t xml:space="preserve"> Java provides </w:t>
      </w:r>
      <w:proofErr w:type="gramStart"/>
      <w:r>
        <w:rPr>
          <w:rFonts w:ascii="var(--font-din)" w:hAnsi="var(--font-din)"/>
          <w:color w:val="273239"/>
          <w:sz w:val="26"/>
          <w:szCs w:val="26"/>
        </w:rPr>
        <w:t>wait(</w:t>
      </w:r>
      <w:proofErr w:type="gramEnd"/>
      <w:r>
        <w:rPr>
          <w:rFonts w:ascii="var(--font-din)" w:hAnsi="var(--font-din)"/>
          <w:color w:val="273239"/>
          <w:sz w:val="26"/>
          <w:szCs w:val="26"/>
        </w:rPr>
        <w:t>) and notify() constructs.</w:t>
      </w:r>
    </w:p>
    <w:p w:rsidR="007120C5" w:rsidRDefault="007120C5" w:rsidP="007120C5">
      <w:pPr>
        <w:numPr>
          <w:ilvl w:val="0"/>
          <w:numId w:val="3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lastRenderedPageBreak/>
        <w:t>It is the collection of condition variables and procedures combined together in a special kind of module or a package.</w:t>
      </w:r>
    </w:p>
    <w:p w:rsidR="007120C5" w:rsidRDefault="007120C5" w:rsidP="007120C5">
      <w:pPr>
        <w:numPr>
          <w:ilvl w:val="0"/>
          <w:numId w:val="3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The processes running outside the monitor can’t access the internal variable of the monitor but can call procedures of the monitor.</w:t>
      </w:r>
    </w:p>
    <w:p w:rsidR="007120C5" w:rsidRDefault="007120C5" w:rsidP="007120C5">
      <w:pPr>
        <w:numPr>
          <w:ilvl w:val="0"/>
          <w:numId w:val="3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Only one process at a time can execute code inside monitors.</w:t>
      </w:r>
    </w:p>
    <w:p w:rsidR="007120C5" w:rsidRDefault="007120C5" w:rsidP="007120C5">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Syntax:</w:t>
      </w:r>
    </w:p>
    <w:p w:rsidR="007120C5" w:rsidRDefault="007120C5" w:rsidP="007120C5">
      <w:pPr>
        <w:pStyle w:val="NormalWeb"/>
        <w:shd w:val="clear" w:color="auto" w:fill="F3FFF9"/>
        <w:spacing w:before="0" w:beforeAutospacing="0" w:after="0" w:afterAutospacing="0"/>
        <w:textAlignment w:val="baseline"/>
        <w:rPr>
          <w:rFonts w:ascii="var(--font-din)" w:hAnsi="var(--font-din)"/>
          <w:color w:val="273239"/>
          <w:sz w:val="26"/>
          <w:szCs w:val="26"/>
        </w:rPr>
      </w:pPr>
    </w:p>
    <w:p w:rsidR="007120C5" w:rsidRDefault="007120C5" w:rsidP="007120C5">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noProof/>
          <w:color w:val="0000FF"/>
          <w:sz w:val="26"/>
          <w:szCs w:val="26"/>
          <w:bdr w:val="none" w:sz="0" w:space="0" w:color="auto" w:frame="1"/>
        </w:rPr>
        <w:drawing>
          <wp:inline distT="0" distB="0" distL="0" distR="0">
            <wp:extent cx="2857500" cy="2428875"/>
            <wp:effectExtent l="0" t="0" r="0" b="9525"/>
            <wp:docPr id="72" name="Picture 72" descr="monito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monitor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428875"/>
                    </a:xfrm>
                    <a:prstGeom prst="rect">
                      <a:avLst/>
                    </a:prstGeom>
                    <a:noFill/>
                    <a:ln>
                      <a:noFill/>
                    </a:ln>
                  </pic:spPr>
                </pic:pic>
              </a:graphicData>
            </a:graphic>
          </wp:inline>
        </w:drawing>
      </w:r>
    </w:p>
    <w:p w:rsidR="007120C5" w:rsidRDefault="007120C5" w:rsidP="007120C5">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Condition Variables</w:t>
      </w:r>
      <w:proofErr w:type="gramStart"/>
      <w:r>
        <w:rPr>
          <w:rStyle w:val="Strong"/>
          <w:rFonts w:ascii="var(--font-din)" w:hAnsi="var(--font-din)"/>
          <w:color w:val="273239"/>
          <w:sz w:val="26"/>
          <w:szCs w:val="26"/>
          <w:bdr w:val="none" w:sz="0" w:space="0" w:color="auto" w:frame="1"/>
        </w:rPr>
        <w:t>:</w:t>
      </w:r>
      <w:proofErr w:type="gramEnd"/>
      <w:r>
        <w:rPr>
          <w:rFonts w:ascii="var(--font-din)" w:hAnsi="var(--font-din)"/>
          <w:color w:val="273239"/>
          <w:sz w:val="26"/>
          <w:szCs w:val="26"/>
        </w:rPr>
        <w:br/>
        <w:t>Two different operations are performed on the condition variables of the monitor.</w:t>
      </w:r>
    </w:p>
    <w:p w:rsidR="007120C5" w:rsidRDefault="007120C5" w:rsidP="007120C5">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Wait.</w:t>
      </w:r>
    </w:p>
    <w:p w:rsidR="007120C5" w:rsidRDefault="007120C5" w:rsidP="007120C5">
      <w:pPr>
        <w:pStyle w:val="HTMLPreformatted"/>
        <w:shd w:val="clear" w:color="auto" w:fill="FFFFFF"/>
        <w:spacing w:after="150"/>
        <w:textAlignment w:val="baseline"/>
        <w:rPr>
          <w:rFonts w:ascii="Consolas" w:hAnsi="Consolas"/>
          <w:color w:val="273239"/>
          <w:sz w:val="24"/>
          <w:szCs w:val="24"/>
        </w:rPr>
      </w:pPr>
      <w:proofErr w:type="gramStart"/>
      <w:r>
        <w:rPr>
          <w:rFonts w:ascii="Consolas" w:hAnsi="Consolas"/>
          <w:color w:val="273239"/>
          <w:sz w:val="24"/>
          <w:szCs w:val="24"/>
        </w:rPr>
        <w:t>signal</w:t>
      </w:r>
      <w:proofErr w:type="gramEnd"/>
      <w:r>
        <w:rPr>
          <w:rFonts w:ascii="Consolas" w:hAnsi="Consolas"/>
          <w:color w:val="273239"/>
          <w:sz w:val="24"/>
          <w:szCs w:val="24"/>
        </w:rPr>
        <w:t>.</w:t>
      </w:r>
    </w:p>
    <w:p w:rsidR="007120C5" w:rsidRDefault="007120C5" w:rsidP="007120C5">
      <w:pPr>
        <w:pStyle w:val="NormalWeb"/>
        <w:shd w:val="clear" w:color="auto" w:fill="FFFFFF"/>
        <w:spacing w:before="0" w:beforeAutospacing="0" w:after="0" w:afterAutospacing="0"/>
        <w:textAlignment w:val="baseline"/>
        <w:rPr>
          <w:rFonts w:ascii="var(--font-din)" w:hAnsi="var(--font-din)"/>
          <w:color w:val="273239"/>
          <w:sz w:val="26"/>
          <w:szCs w:val="26"/>
        </w:rPr>
      </w:pPr>
      <w:proofErr w:type="gramStart"/>
      <w:r>
        <w:rPr>
          <w:rFonts w:ascii="var(--font-din)" w:hAnsi="var(--font-din)"/>
          <w:color w:val="273239"/>
          <w:sz w:val="26"/>
          <w:szCs w:val="26"/>
        </w:rPr>
        <w:t>let</w:t>
      </w:r>
      <w:proofErr w:type="gramEnd"/>
      <w:r>
        <w:rPr>
          <w:rFonts w:ascii="var(--font-din)" w:hAnsi="var(--font-din)"/>
          <w:color w:val="273239"/>
          <w:sz w:val="26"/>
          <w:szCs w:val="26"/>
        </w:rPr>
        <w:t xml:space="preserve"> say we have 2 condition variables</w:t>
      </w:r>
      <w:r>
        <w:rPr>
          <w:rFonts w:ascii="var(--font-din)" w:hAnsi="var(--font-din)"/>
          <w:color w:val="273239"/>
          <w:sz w:val="26"/>
          <w:szCs w:val="26"/>
        </w:rPr>
        <w:br/>
      </w:r>
      <w:r>
        <w:rPr>
          <w:rStyle w:val="Strong"/>
          <w:rFonts w:ascii="var(--font-din)" w:hAnsi="var(--font-din)"/>
          <w:color w:val="273239"/>
          <w:sz w:val="26"/>
          <w:szCs w:val="26"/>
          <w:bdr w:val="none" w:sz="0" w:space="0" w:color="auto" w:frame="1"/>
        </w:rPr>
        <w:t>condition x, y; // Declaring variable</w:t>
      </w:r>
    </w:p>
    <w:p w:rsidR="007120C5" w:rsidRDefault="007120C5" w:rsidP="007120C5">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w:t>
      </w:r>
    </w:p>
    <w:p w:rsidR="007120C5" w:rsidRDefault="007120C5" w:rsidP="007120C5">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Wait operation</w:t>
      </w:r>
      <w:r>
        <w:rPr>
          <w:rFonts w:ascii="var(--font-din)" w:hAnsi="var(--font-din)"/>
          <w:color w:val="273239"/>
          <w:sz w:val="26"/>
          <w:szCs w:val="26"/>
        </w:rPr>
        <w:br/>
      </w:r>
      <w:proofErr w:type="spellStart"/>
      <w:proofErr w:type="gramStart"/>
      <w:r>
        <w:rPr>
          <w:rFonts w:ascii="var(--font-din)" w:hAnsi="var(--font-din)"/>
          <w:color w:val="273239"/>
          <w:sz w:val="26"/>
          <w:szCs w:val="26"/>
        </w:rPr>
        <w:t>x.wait</w:t>
      </w:r>
      <w:proofErr w:type="spellEnd"/>
      <w:r>
        <w:rPr>
          <w:rFonts w:ascii="var(--font-din)" w:hAnsi="var(--font-din)"/>
          <w:color w:val="273239"/>
          <w:sz w:val="26"/>
          <w:szCs w:val="26"/>
        </w:rPr>
        <w:t>(</w:t>
      </w:r>
      <w:proofErr w:type="gramEnd"/>
      <w:r>
        <w:rPr>
          <w:rFonts w:ascii="var(--font-din)" w:hAnsi="var(--font-din)"/>
          <w:color w:val="273239"/>
          <w:sz w:val="26"/>
          <w:szCs w:val="26"/>
        </w:rPr>
        <w:t>) : Process performing wait operation on any condition variable are suspended. The suspended processes are placed in block queue of that condition variable.</w:t>
      </w:r>
    </w:p>
    <w:p w:rsidR="007120C5" w:rsidRDefault="007120C5" w:rsidP="007120C5">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Note:</w:t>
      </w:r>
      <w:r>
        <w:rPr>
          <w:rFonts w:ascii="var(--font-din)" w:hAnsi="var(--font-din)"/>
          <w:color w:val="273239"/>
          <w:sz w:val="26"/>
          <w:szCs w:val="26"/>
        </w:rPr>
        <w:t> Each condition variable has its unique block queue.</w:t>
      </w:r>
    </w:p>
    <w:p w:rsidR="007120C5" w:rsidRDefault="007120C5" w:rsidP="007120C5">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w:t>
      </w:r>
    </w:p>
    <w:p w:rsidR="007120C5" w:rsidRDefault="007120C5" w:rsidP="007120C5">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Signal operation</w:t>
      </w:r>
      <w:r>
        <w:rPr>
          <w:rFonts w:ascii="var(--font-din)" w:hAnsi="var(--font-din)"/>
          <w:color w:val="273239"/>
          <w:sz w:val="26"/>
          <w:szCs w:val="26"/>
        </w:rPr>
        <w:br/>
      </w:r>
      <w:proofErr w:type="spellStart"/>
      <w:proofErr w:type="gramStart"/>
      <w:r>
        <w:rPr>
          <w:rFonts w:ascii="var(--font-din)" w:hAnsi="var(--font-din)"/>
          <w:color w:val="273239"/>
          <w:sz w:val="26"/>
          <w:szCs w:val="26"/>
        </w:rPr>
        <w:t>x.signal</w:t>
      </w:r>
      <w:proofErr w:type="spellEnd"/>
      <w:r>
        <w:rPr>
          <w:rFonts w:ascii="var(--font-din)" w:hAnsi="var(--font-din)"/>
          <w:color w:val="273239"/>
          <w:sz w:val="26"/>
          <w:szCs w:val="26"/>
        </w:rPr>
        <w:t>(</w:t>
      </w:r>
      <w:proofErr w:type="gramEnd"/>
      <w:r>
        <w:rPr>
          <w:rFonts w:ascii="var(--font-din)" w:hAnsi="var(--font-din)"/>
          <w:color w:val="273239"/>
          <w:sz w:val="26"/>
          <w:szCs w:val="26"/>
        </w:rPr>
        <w:t>): When a process performs signal operation on condition variable, one of the blocked processes is given chance.</w:t>
      </w:r>
    </w:p>
    <w:p w:rsidR="007120C5" w:rsidRDefault="007120C5" w:rsidP="007120C5">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If (x block queue empty)</w:t>
      </w:r>
    </w:p>
    <w:p w:rsidR="007120C5" w:rsidRDefault="007120C5" w:rsidP="007120C5">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  // </w:t>
      </w:r>
      <w:proofErr w:type="gramStart"/>
      <w:r>
        <w:rPr>
          <w:rFonts w:ascii="Consolas" w:hAnsi="Consolas"/>
          <w:color w:val="273239"/>
          <w:sz w:val="24"/>
          <w:szCs w:val="24"/>
        </w:rPr>
        <w:t>Ignore</w:t>
      </w:r>
      <w:proofErr w:type="gramEnd"/>
      <w:r>
        <w:rPr>
          <w:rFonts w:ascii="Consolas" w:hAnsi="Consolas"/>
          <w:color w:val="273239"/>
          <w:sz w:val="24"/>
          <w:szCs w:val="24"/>
        </w:rPr>
        <w:t xml:space="preserve"> signal</w:t>
      </w:r>
    </w:p>
    <w:p w:rsidR="007120C5" w:rsidRDefault="007120C5" w:rsidP="007120C5">
      <w:pPr>
        <w:pStyle w:val="HTMLPreformatted"/>
        <w:shd w:val="clear" w:color="auto" w:fill="FFFFFF"/>
        <w:spacing w:after="150"/>
        <w:textAlignment w:val="baseline"/>
        <w:rPr>
          <w:rFonts w:ascii="Consolas" w:hAnsi="Consolas"/>
          <w:color w:val="273239"/>
          <w:sz w:val="24"/>
          <w:szCs w:val="24"/>
        </w:rPr>
      </w:pPr>
      <w:proofErr w:type="gramStart"/>
      <w:r>
        <w:rPr>
          <w:rFonts w:ascii="Consolas" w:hAnsi="Consolas"/>
          <w:color w:val="273239"/>
          <w:sz w:val="24"/>
          <w:szCs w:val="24"/>
        </w:rPr>
        <w:t>else</w:t>
      </w:r>
      <w:proofErr w:type="gramEnd"/>
    </w:p>
    <w:p w:rsidR="007120C5" w:rsidRDefault="007120C5" w:rsidP="007120C5">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  // Resume a process from block queue.</w:t>
      </w:r>
    </w:p>
    <w:p w:rsidR="007120C5" w:rsidRDefault="007120C5" w:rsidP="007120C5">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Advantages of Monitor</w:t>
      </w:r>
      <w:proofErr w:type="gramStart"/>
      <w:r>
        <w:rPr>
          <w:rStyle w:val="Strong"/>
          <w:rFonts w:ascii="var(--font-din)" w:hAnsi="var(--font-din)"/>
          <w:color w:val="273239"/>
          <w:sz w:val="26"/>
          <w:szCs w:val="26"/>
          <w:bdr w:val="none" w:sz="0" w:space="0" w:color="auto" w:frame="1"/>
        </w:rPr>
        <w:t>:</w:t>
      </w:r>
      <w:proofErr w:type="gramEnd"/>
      <w:r>
        <w:rPr>
          <w:rFonts w:ascii="var(--font-din)" w:hAnsi="var(--font-din)"/>
          <w:color w:val="273239"/>
          <w:sz w:val="26"/>
          <w:szCs w:val="26"/>
        </w:rPr>
        <w:br/>
        <w:t>Monitors have the advantage of making parallel programming easier and less error prone than using techniques such as semaphore.</w:t>
      </w:r>
    </w:p>
    <w:p w:rsidR="007120C5" w:rsidRDefault="007120C5" w:rsidP="007120C5">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Disadvantages of Monitor</w:t>
      </w:r>
      <w:proofErr w:type="gramStart"/>
      <w:r>
        <w:rPr>
          <w:rStyle w:val="Strong"/>
          <w:rFonts w:ascii="var(--font-din)" w:hAnsi="var(--font-din)"/>
          <w:color w:val="273239"/>
          <w:sz w:val="26"/>
          <w:szCs w:val="26"/>
          <w:bdr w:val="none" w:sz="0" w:space="0" w:color="auto" w:frame="1"/>
        </w:rPr>
        <w:t>:</w:t>
      </w:r>
      <w:proofErr w:type="gramEnd"/>
      <w:r>
        <w:rPr>
          <w:rFonts w:ascii="var(--font-din)" w:hAnsi="var(--font-din)"/>
          <w:color w:val="273239"/>
          <w:sz w:val="26"/>
          <w:szCs w:val="26"/>
        </w:rPr>
        <w:br/>
        <w:t xml:space="preserve">Monitors have to be implemented as part of the programming language . The compiler must generate code for them. This gives the compiler the additional burden of having to know what operating system facilities are available to control access to critical sections in concurrent processes. Some languages that do support monitors are </w:t>
      </w:r>
      <w:proofErr w:type="spellStart"/>
      <w:r>
        <w:rPr>
          <w:rFonts w:ascii="var(--font-din)" w:hAnsi="var(--font-din)"/>
          <w:color w:val="273239"/>
          <w:sz w:val="26"/>
          <w:szCs w:val="26"/>
        </w:rPr>
        <w:t>Java</w:t>
      </w:r>
      <w:proofErr w:type="gramStart"/>
      <w:r>
        <w:rPr>
          <w:rFonts w:ascii="var(--font-din)" w:hAnsi="var(--font-din)"/>
          <w:color w:val="273239"/>
          <w:sz w:val="26"/>
          <w:szCs w:val="26"/>
        </w:rPr>
        <w:t>,C</w:t>
      </w:r>
      <w:proofErr w:type="gramEnd"/>
      <w:r>
        <w:rPr>
          <w:rFonts w:ascii="var(--font-din)" w:hAnsi="var(--font-din)"/>
          <w:color w:val="273239"/>
          <w:sz w:val="26"/>
          <w:szCs w:val="26"/>
        </w:rPr>
        <w:t>#,Visual</w:t>
      </w:r>
      <w:proofErr w:type="spellEnd"/>
      <w:r>
        <w:rPr>
          <w:rFonts w:ascii="var(--font-din)" w:hAnsi="var(--font-din)"/>
          <w:color w:val="273239"/>
          <w:sz w:val="26"/>
          <w:szCs w:val="26"/>
        </w:rPr>
        <w:t xml:space="preserve"> </w:t>
      </w:r>
      <w:proofErr w:type="spellStart"/>
      <w:r>
        <w:rPr>
          <w:rFonts w:ascii="var(--font-din)" w:hAnsi="var(--font-din)"/>
          <w:color w:val="273239"/>
          <w:sz w:val="26"/>
          <w:szCs w:val="26"/>
        </w:rPr>
        <w:t>Basic,Ada</w:t>
      </w:r>
      <w:proofErr w:type="spellEnd"/>
      <w:r>
        <w:rPr>
          <w:rFonts w:ascii="var(--font-din)" w:hAnsi="var(--font-din)"/>
          <w:color w:val="273239"/>
          <w:sz w:val="26"/>
          <w:szCs w:val="26"/>
        </w:rPr>
        <w:t xml:space="preserve"> and concurrent Euclid.</w:t>
      </w:r>
    </w:p>
    <w:p w:rsidR="007120C5" w:rsidRPr="0028168C" w:rsidRDefault="007120C5" w:rsidP="00026BD3">
      <w:pPr>
        <w:shd w:val="clear" w:color="auto" w:fill="FFFFFF"/>
        <w:spacing w:after="150" w:line="240" w:lineRule="auto"/>
        <w:textAlignment w:val="baseline"/>
        <w:rPr>
          <w:rFonts w:ascii="Arial" w:eastAsia="Times New Roman" w:hAnsi="Arial" w:cs="Arial"/>
          <w:color w:val="273239"/>
          <w:spacing w:val="2"/>
          <w:sz w:val="26"/>
          <w:szCs w:val="26"/>
        </w:rPr>
      </w:pPr>
    </w:p>
    <w:sectPr w:rsidR="007120C5" w:rsidRPr="0028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5D5"/>
    <w:multiLevelType w:val="multilevel"/>
    <w:tmpl w:val="B394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F0D7E"/>
    <w:multiLevelType w:val="multilevel"/>
    <w:tmpl w:val="74F8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F55F4"/>
    <w:multiLevelType w:val="multilevel"/>
    <w:tmpl w:val="8716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99337E"/>
    <w:multiLevelType w:val="multilevel"/>
    <w:tmpl w:val="66E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207669"/>
    <w:multiLevelType w:val="multilevel"/>
    <w:tmpl w:val="BE1A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912378"/>
    <w:multiLevelType w:val="multilevel"/>
    <w:tmpl w:val="E6CC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042AB"/>
    <w:multiLevelType w:val="multilevel"/>
    <w:tmpl w:val="DB7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91B88"/>
    <w:multiLevelType w:val="multilevel"/>
    <w:tmpl w:val="CD12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D270E6"/>
    <w:multiLevelType w:val="multilevel"/>
    <w:tmpl w:val="E16C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985275"/>
    <w:multiLevelType w:val="multilevel"/>
    <w:tmpl w:val="386A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851069"/>
    <w:multiLevelType w:val="multilevel"/>
    <w:tmpl w:val="705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2E7E67"/>
    <w:multiLevelType w:val="multilevel"/>
    <w:tmpl w:val="2878F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00E22"/>
    <w:multiLevelType w:val="multilevel"/>
    <w:tmpl w:val="D71E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665DE1"/>
    <w:multiLevelType w:val="multilevel"/>
    <w:tmpl w:val="AEFA2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2870327"/>
    <w:multiLevelType w:val="multilevel"/>
    <w:tmpl w:val="4976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BC219B"/>
    <w:multiLevelType w:val="multilevel"/>
    <w:tmpl w:val="FA9E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705EF6"/>
    <w:multiLevelType w:val="multilevel"/>
    <w:tmpl w:val="9596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FA2251"/>
    <w:multiLevelType w:val="multilevel"/>
    <w:tmpl w:val="82F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4D4D17"/>
    <w:multiLevelType w:val="multilevel"/>
    <w:tmpl w:val="790C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D1108F"/>
    <w:multiLevelType w:val="multilevel"/>
    <w:tmpl w:val="DA14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D97209"/>
    <w:multiLevelType w:val="multilevel"/>
    <w:tmpl w:val="05305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48E03AE"/>
    <w:multiLevelType w:val="multilevel"/>
    <w:tmpl w:val="A046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2937D5"/>
    <w:multiLevelType w:val="multilevel"/>
    <w:tmpl w:val="2B0E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4E4E2D"/>
    <w:multiLevelType w:val="multilevel"/>
    <w:tmpl w:val="953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831B66"/>
    <w:multiLevelType w:val="multilevel"/>
    <w:tmpl w:val="AF54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855B37"/>
    <w:multiLevelType w:val="multilevel"/>
    <w:tmpl w:val="49C0D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A657C0D"/>
    <w:multiLevelType w:val="multilevel"/>
    <w:tmpl w:val="8114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307A90"/>
    <w:multiLevelType w:val="multilevel"/>
    <w:tmpl w:val="605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452E91"/>
    <w:multiLevelType w:val="multilevel"/>
    <w:tmpl w:val="4FF2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1726E5"/>
    <w:multiLevelType w:val="multilevel"/>
    <w:tmpl w:val="A47A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22333A"/>
    <w:multiLevelType w:val="multilevel"/>
    <w:tmpl w:val="CC4AD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EC9400D"/>
    <w:multiLevelType w:val="multilevel"/>
    <w:tmpl w:val="D2A8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3"/>
  </w:num>
  <w:num w:numId="4">
    <w:abstractNumId w:val="22"/>
  </w:num>
  <w:num w:numId="5">
    <w:abstractNumId w:val="26"/>
  </w:num>
  <w:num w:numId="6">
    <w:abstractNumId w:val="18"/>
  </w:num>
  <w:num w:numId="7">
    <w:abstractNumId w:val="14"/>
  </w:num>
  <w:num w:numId="8">
    <w:abstractNumId w:val="11"/>
  </w:num>
  <w:num w:numId="9">
    <w:abstractNumId w:val="28"/>
  </w:num>
  <w:num w:numId="10">
    <w:abstractNumId w:val="16"/>
  </w:num>
  <w:num w:numId="11">
    <w:abstractNumId w:val="6"/>
  </w:num>
  <w:num w:numId="12">
    <w:abstractNumId w:val="4"/>
  </w:num>
  <w:num w:numId="13">
    <w:abstractNumId w:val="17"/>
  </w:num>
  <w:num w:numId="14">
    <w:abstractNumId w:val="24"/>
  </w:num>
  <w:num w:numId="15">
    <w:abstractNumId w:val="29"/>
  </w:num>
  <w:num w:numId="16">
    <w:abstractNumId w:val="2"/>
  </w:num>
  <w:num w:numId="17">
    <w:abstractNumId w:val="9"/>
  </w:num>
  <w:num w:numId="18">
    <w:abstractNumId w:val="7"/>
  </w:num>
  <w:num w:numId="19">
    <w:abstractNumId w:val="19"/>
  </w:num>
  <w:num w:numId="20">
    <w:abstractNumId w:val="13"/>
  </w:num>
  <w:num w:numId="21">
    <w:abstractNumId w:val="25"/>
  </w:num>
  <w:num w:numId="22">
    <w:abstractNumId w:val="20"/>
  </w:num>
  <w:num w:numId="23">
    <w:abstractNumId w:val="30"/>
  </w:num>
  <w:num w:numId="24">
    <w:abstractNumId w:val="23"/>
  </w:num>
  <w:num w:numId="25">
    <w:abstractNumId w:val="31"/>
  </w:num>
  <w:num w:numId="26">
    <w:abstractNumId w:val="27"/>
  </w:num>
  <w:num w:numId="27">
    <w:abstractNumId w:val="0"/>
  </w:num>
  <w:num w:numId="28">
    <w:abstractNumId w:val="21"/>
  </w:num>
  <w:num w:numId="29">
    <w:abstractNumId w:val="12"/>
  </w:num>
  <w:num w:numId="30">
    <w:abstractNumId w:val="5"/>
  </w:num>
  <w:num w:numId="31">
    <w:abstractNumId w:val="1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3A1"/>
    <w:rsid w:val="00026BD3"/>
    <w:rsid w:val="000A5C92"/>
    <w:rsid w:val="000B3940"/>
    <w:rsid w:val="0015652D"/>
    <w:rsid w:val="0028168C"/>
    <w:rsid w:val="002C0BE5"/>
    <w:rsid w:val="003A0A6C"/>
    <w:rsid w:val="003B30F0"/>
    <w:rsid w:val="003C2519"/>
    <w:rsid w:val="004459EF"/>
    <w:rsid w:val="004939D6"/>
    <w:rsid w:val="00525A51"/>
    <w:rsid w:val="00560508"/>
    <w:rsid w:val="005D03A1"/>
    <w:rsid w:val="005F6782"/>
    <w:rsid w:val="007120C5"/>
    <w:rsid w:val="00734047"/>
    <w:rsid w:val="007567E3"/>
    <w:rsid w:val="008A6ED3"/>
    <w:rsid w:val="0091797B"/>
    <w:rsid w:val="00AA0454"/>
    <w:rsid w:val="00B74596"/>
    <w:rsid w:val="00D05211"/>
    <w:rsid w:val="00D37F2D"/>
    <w:rsid w:val="00D5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0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45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39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5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45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39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521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D0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0454"/>
    <w:rPr>
      <w:color w:val="0000FF"/>
      <w:u w:val="single"/>
    </w:rPr>
  </w:style>
  <w:style w:type="paragraph" w:customStyle="1" w:styleId="wp-caption-text">
    <w:name w:val="wp-caption-text"/>
    <w:basedOn w:val="Normal"/>
    <w:rsid w:val="00AA04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0454"/>
    <w:pPr>
      <w:ind w:left="720"/>
      <w:contextualSpacing/>
    </w:pPr>
  </w:style>
  <w:style w:type="paragraph" w:styleId="BalloonText">
    <w:name w:val="Balloon Text"/>
    <w:basedOn w:val="Normal"/>
    <w:link w:val="BalloonTextChar"/>
    <w:uiPriority w:val="99"/>
    <w:semiHidden/>
    <w:unhideWhenUsed/>
    <w:rsid w:val="00AA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454"/>
    <w:rPr>
      <w:rFonts w:ascii="Tahoma" w:hAnsi="Tahoma" w:cs="Tahoma"/>
      <w:sz w:val="16"/>
      <w:szCs w:val="16"/>
    </w:rPr>
  </w:style>
  <w:style w:type="character" w:styleId="HTMLCode">
    <w:name w:val="HTML Code"/>
    <w:basedOn w:val="DefaultParagraphFont"/>
    <w:uiPriority w:val="99"/>
    <w:semiHidden/>
    <w:unhideWhenUsed/>
    <w:rsid w:val="00B74596"/>
    <w:rPr>
      <w:rFonts w:ascii="Courier New" w:eastAsia="Times New Roman" w:hAnsi="Courier New" w:cs="Courier New"/>
      <w:sz w:val="20"/>
      <w:szCs w:val="20"/>
    </w:rPr>
  </w:style>
  <w:style w:type="character" w:styleId="Strong">
    <w:name w:val="Strong"/>
    <w:basedOn w:val="DefaultParagraphFont"/>
    <w:uiPriority w:val="22"/>
    <w:qFormat/>
    <w:rsid w:val="0028168C"/>
    <w:rPr>
      <w:b/>
      <w:bCs/>
    </w:rPr>
  </w:style>
  <w:style w:type="paragraph" w:styleId="HTMLPreformatted">
    <w:name w:val="HTML Preformatted"/>
    <w:basedOn w:val="Normal"/>
    <w:link w:val="HTMLPreformattedChar"/>
    <w:uiPriority w:val="99"/>
    <w:semiHidden/>
    <w:unhideWhenUsed/>
    <w:rsid w:val="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68C"/>
    <w:rPr>
      <w:rFonts w:ascii="Courier New" w:eastAsia="Times New Roman" w:hAnsi="Courier New" w:cs="Courier New"/>
      <w:sz w:val="20"/>
      <w:szCs w:val="20"/>
    </w:rPr>
  </w:style>
  <w:style w:type="paragraph" w:customStyle="1" w:styleId="graf--p">
    <w:name w:val="graf--p"/>
    <w:basedOn w:val="Normal"/>
    <w:rsid w:val="00D05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D05211"/>
  </w:style>
  <w:style w:type="character" w:customStyle="1" w:styleId="hljs-number">
    <w:name w:val="hljs-number"/>
    <w:basedOn w:val="DefaultParagraphFont"/>
    <w:rsid w:val="00D05211"/>
  </w:style>
  <w:style w:type="character" w:customStyle="1" w:styleId="hljs-function">
    <w:name w:val="hljs-function"/>
    <w:basedOn w:val="DefaultParagraphFont"/>
    <w:rsid w:val="00D05211"/>
  </w:style>
  <w:style w:type="character" w:customStyle="1" w:styleId="hljs-title">
    <w:name w:val="hljs-title"/>
    <w:basedOn w:val="DefaultParagraphFont"/>
    <w:rsid w:val="00D05211"/>
  </w:style>
  <w:style w:type="character" w:customStyle="1" w:styleId="hljs-params">
    <w:name w:val="hljs-params"/>
    <w:basedOn w:val="DefaultParagraphFont"/>
    <w:rsid w:val="00D05211"/>
  </w:style>
  <w:style w:type="character" w:customStyle="1" w:styleId="pln">
    <w:name w:val="pln"/>
    <w:basedOn w:val="DefaultParagraphFont"/>
    <w:rsid w:val="002C0BE5"/>
  </w:style>
  <w:style w:type="character" w:customStyle="1" w:styleId="pun">
    <w:name w:val="pun"/>
    <w:basedOn w:val="DefaultParagraphFont"/>
    <w:rsid w:val="002C0BE5"/>
  </w:style>
  <w:style w:type="character" w:customStyle="1" w:styleId="lit">
    <w:name w:val="lit"/>
    <w:basedOn w:val="DefaultParagraphFont"/>
    <w:rsid w:val="002C0BE5"/>
  </w:style>
  <w:style w:type="character" w:customStyle="1" w:styleId="kwd">
    <w:name w:val="kwd"/>
    <w:basedOn w:val="DefaultParagraphFont"/>
    <w:rsid w:val="002C0BE5"/>
  </w:style>
  <w:style w:type="character" w:customStyle="1" w:styleId="keyword">
    <w:name w:val="keyword"/>
    <w:basedOn w:val="DefaultParagraphFont"/>
    <w:rsid w:val="0091797B"/>
  </w:style>
  <w:style w:type="character" w:customStyle="1" w:styleId="nexttopictext">
    <w:name w:val="nexttopictext"/>
    <w:basedOn w:val="DefaultParagraphFont"/>
    <w:rsid w:val="0091797B"/>
  </w:style>
  <w:style w:type="character" w:customStyle="1" w:styleId="nexttopiclink">
    <w:name w:val="nexttopiclink"/>
    <w:basedOn w:val="DefaultParagraphFont"/>
    <w:rsid w:val="0091797B"/>
  </w:style>
  <w:style w:type="character" w:customStyle="1" w:styleId="h3">
    <w:name w:val="h3"/>
    <w:basedOn w:val="DefaultParagraphFont"/>
    <w:rsid w:val="0091797B"/>
  </w:style>
  <w:style w:type="character" w:styleId="Emphasis">
    <w:name w:val="Emphasis"/>
    <w:basedOn w:val="DefaultParagraphFont"/>
    <w:uiPriority w:val="20"/>
    <w:qFormat/>
    <w:rsid w:val="000A5C92"/>
    <w:rPr>
      <w:i/>
      <w:iCs/>
    </w:rPr>
  </w:style>
  <w:style w:type="character" w:customStyle="1" w:styleId="strong0">
    <w:name w:val="strong"/>
    <w:basedOn w:val="DefaultParagraphFont"/>
    <w:rsid w:val="007120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0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45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39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5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45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39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521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D0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0454"/>
    <w:rPr>
      <w:color w:val="0000FF"/>
      <w:u w:val="single"/>
    </w:rPr>
  </w:style>
  <w:style w:type="paragraph" w:customStyle="1" w:styleId="wp-caption-text">
    <w:name w:val="wp-caption-text"/>
    <w:basedOn w:val="Normal"/>
    <w:rsid w:val="00AA04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0454"/>
    <w:pPr>
      <w:ind w:left="720"/>
      <w:contextualSpacing/>
    </w:pPr>
  </w:style>
  <w:style w:type="paragraph" w:styleId="BalloonText">
    <w:name w:val="Balloon Text"/>
    <w:basedOn w:val="Normal"/>
    <w:link w:val="BalloonTextChar"/>
    <w:uiPriority w:val="99"/>
    <w:semiHidden/>
    <w:unhideWhenUsed/>
    <w:rsid w:val="00AA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454"/>
    <w:rPr>
      <w:rFonts w:ascii="Tahoma" w:hAnsi="Tahoma" w:cs="Tahoma"/>
      <w:sz w:val="16"/>
      <w:szCs w:val="16"/>
    </w:rPr>
  </w:style>
  <w:style w:type="character" w:styleId="HTMLCode">
    <w:name w:val="HTML Code"/>
    <w:basedOn w:val="DefaultParagraphFont"/>
    <w:uiPriority w:val="99"/>
    <w:semiHidden/>
    <w:unhideWhenUsed/>
    <w:rsid w:val="00B74596"/>
    <w:rPr>
      <w:rFonts w:ascii="Courier New" w:eastAsia="Times New Roman" w:hAnsi="Courier New" w:cs="Courier New"/>
      <w:sz w:val="20"/>
      <w:szCs w:val="20"/>
    </w:rPr>
  </w:style>
  <w:style w:type="character" w:styleId="Strong">
    <w:name w:val="Strong"/>
    <w:basedOn w:val="DefaultParagraphFont"/>
    <w:uiPriority w:val="22"/>
    <w:qFormat/>
    <w:rsid w:val="0028168C"/>
    <w:rPr>
      <w:b/>
      <w:bCs/>
    </w:rPr>
  </w:style>
  <w:style w:type="paragraph" w:styleId="HTMLPreformatted">
    <w:name w:val="HTML Preformatted"/>
    <w:basedOn w:val="Normal"/>
    <w:link w:val="HTMLPreformattedChar"/>
    <w:uiPriority w:val="99"/>
    <w:semiHidden/>
    <w:unhideWhenUsed/>
    <w:rsid w:val="0028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68C"/>
    <w:rPr>
      <w:rFonts w:ascii="Courier New" w:eastAsia="Times New Roman" w:hAnsi="Courier New" w:cs="Courier New"/>
      <w:sz w:val="20"/>
      <w:szCs w:val="20"/>
    </w:rPr>
  </w:style>
  <w:style w:type="paragraph" w:customStyle="1" w:styleId="graf--p">
    <w:name w:val="graf--p"/>
    <w:basedOn w:val="Normal"/>
    <w:rsid w:val="00D05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D05211"/>
  </w:style>
  <w:style w:type="character" w:customStyle="1" w:styleId="hljs-number">
    <w:name w:val="hljs-number"/>
    <w:basedOn w:val="DefaultParagraphFont"/>
    <w:rsid w:val="00D05211"/>
  </w:style>
  <w:style w:type="character" w:customStyle="1" w:styleId="hljs-function">
    <w:name w:val="hljs-function"/>
    <w:basedOn w:val="DefaultParagraphFont"/>
    <w:rsid w:val="00D05211"/>
  </w:style>
  <w:style w:type="character" w:customStyle="1" w:styleId="hljs-title">
    <w:name w:val="hljs-title"/>
    <w:basedOn w:val="DefaultParagraphFont"/>
    <w:rsid w:val="00D05211"/>
  </w:style>
  <w:style w:type="character" w:customStyle="1" w:styleId="hljs-params">
    <w:name w:val="hljs-params"/>
    <w:basedOn w:val="DefaultParagraphFont"/>
    <w:rsid w:val="00D05211"/>
  </w:style>
  <w:style w:type="character" w:customStyle="1" w:styleId="pln">
    <w:name w:val="pln"/>
    <w:basedOn w:val="DefaultParagraphFont"/>
    <w:rsid w:val="002C0BE5"/>
  </w:style>
  <w:style w:type="character" w:customStyle="1" w:styleId="pun">
    <w:name w:val="pun"/>
    <w:basedOn w:val="DefaultParagraphFont"/>
    <w:rsid w:val="002C0BE5"/>
  </w:style>
  <w:style w:type="character" w:customStyle="1" w:styleId="lit">
    <w:name w:val="lit"/>
    <w:basedOn w:val="DefaultParagraphFont"/>
    <w:rsid w:val="002C0BE5"/>
  </w:style>
  <w:style w:type="character" w:customStyle="1" w:styleId="kwd">
    <w:name w:val="kwd"/>
    <w:basedOn w:val="DefaultParagraphFont"/>
    <w:rsid w:val="002C0BE5"/>
  </w:style>
  <w:style w:type="character" w:customStyle="1" w:styleId="keyword">
    <w:name w:val="keyword"/>
    <w:basedOn w:val="DefaultParagraphFont"/>
    <w:rsid w:val="0091797B"/>
  </w:style>
  <w:style w:type="character" w:customStyle="1" w:styleId="nexttopictext">
    <w:name w:val="nexttopictext"/>
    <w:basedOn w:val="DefaultParagraphFont"/>
    <w:rsid w:val="0091797B"/>
  </w:style>
  <w:style w:type="character" w:customStyle="1" w:styleId="nexttopiclink">
    <w:name w:val="nexttopiclink"/>
    <w:basedOn w:val="DefaultParagraphFont"/>
    <w:rsid w:val="0091797B"/>
  </w:style>
  <w:style w:type="character" w:customStyle="1" w:styleId="h3">
    <w:name w:val="h3"/>
    <w:basedOn w:val="DefaultParagraphFont"/>
    <w:rsid w:val="0091797B"/>
  </w:style>
  <w:style w:type="character" w:styleId="Emphasis">
    <w:name w:val="Emphasis"/>
    <w:basedOn w:val="DefaultParagraphFont"/>
    <w:uiPriority w:val="20"/>
    <w:qFormat/>
    <w:rsid w:val="000A5C92"/>
    <w:rPr>
      <w:i/>
      <w:iCs/>
    </w:rPr>
  </w:style>
  <w:style w:type="character" w:customStyle="1" w:styleId="strong0">
    <w:name w:val="strong"/>
    <w:basedOn w:val="DefaultParagraphFont"/>
    <w:rsid w:val="0071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78432">
      <w:bodyDiv w:val="1"/>
      <w:marLeft w:val="0"/>
      <w:marRight w:val="0"/>
      <w:marTop w:val="0"/>
      <w:marBottom w:val="0"/>
      <w:divBdr>
        <w:top w:val="none" w:sz="0" w:space="0" w:color="auto"/>
        <w:left w:val="none" w:sz="0" w:space="0" w:color="auto"/>
        <w:bottom w:val="none" w:sz="0" w:space="0" w:color="auto"/>
        <w:right w:val="none" w:sz="0" w:space="0" w:color="auto"/>
      </w:divBdr>
    </w:div>
    <w:div w:id="134153219">
      <w:bodyDiv w:val="1"/>
      <w:marLeft w:val="0"/>
      <w:marRight w:val="0"/>
      <w:marTop w:val="0"/>
      <w:marBottom w:val="0"/>
      <w:divBdr>
        <w:top w:val="none" w:sz="0" w:space="0" w:color="auto"/>
        <w:left w:val="none" w:sz="0" w:space="0" w:color="auto"/>
        <w:bottom w:val="none" w:sz="0" w:space="0" w:color="auto"/>
        <w:right w:val="none" w:sz="0" w:space="0" w:color="auto"/>
      </w:divBdr>
    </w:div>
    <w:div w:id="263417427">
      <w:bodyDiv w:val="1"/>
      <w:marLeft w:val="0"/>
      <w:marRight w:val="0"/>
      <w:marTop w:val="0"/>
      <w:marBottom w:val="0"/>
      <w:divBdr>
        <w:top w:val="none" w:sz="0" w:space="0" w:color="auto"/>
        <w:left w:val="none" w:sz="0" w:space="0" w:color="auto"/>
        <w:bottom w:val="none" w:sz="0" w:space="0" w:color="auto"/>
        <w:right w:val="none" w:sz="0" w:space="0" w:color="auto"/>
      </w:divBdr>
    </w:div>
    <w:div w:id="283122607">
      <w:bodyDiv w:val="1"/>
      <w:marLeft w:val="0"/>
      <w:marRight w:val="0"/>
      <w:marTop w:val="0"/>
      <w:marBottom w:val="0"/>
      <w:divBdr>
        <w:top w:val="none" w:sz="0" w:space="0" w:color="auto"/>
        <w:left w:val="none" w:sz="0" w:space="0" w:color="auto"/>
        <w:bottom w:val="none" w:sz="0" w:space="0" w:color="auto"/>
        <w:right w:val="none" w:sz="0" w:space="0" w:color="auto"/>
      </w:divBdr>
    </w:div>
    <w:div w:id="442650544">
      <w:bodyDiv w:val="1"/>
      <w:marLeft w:val="0"/>
      <w:marRight w:val="0"/>
      <w:marTop w:val="0"/>
      <w:marBottom w:val="0"/>
      <w:divBdr>
        <w:top w:val="none" w:sz="0" w:space="0" w:color="auto"/>
        <w:left w:val="none" w:sz="0" w:space="0" w:color="auto"/>
        <w:bottom w:val="none" w:sz="0" w:space="0" w:color="auto"/>
        <w:right w:val="none" w:sz="0" w:space="0" w:color="auto"/>
      </w:divBdr>
    </w:div>
    <w:div w:id="458837423">
      <w:bodyDiv w:val="1"/>
      <w:marLeft w:val="0"/>
      <w:marRight w:val="0"/>
      <w:marTop w:val="0"/>
      <w:marBottom w:val="0"/>
      <w:divBdr>
        <w:top w:val="none" w:sz="0" w:space="0" w:color="auto"/>
        <w:left w:val="none" w:sz="0" w:space="0" w:color="auto"/>
        <w:bottom w:val="none" w:sz="0" w:space="0" w:color="auto"/>
        <w:right w:val="none" w:sz="0" w:space="0" w:color="auto"/>
      </w:divBdr>
    </w:div>
    <w:div w:id="469178677">
      <w:bodyDiv w:val="1"/>
      <w:marLeft w:val="0"/>
      <w:marRight w:val="0"/>
      <w:marTop w:val="0"/>
      <w:marBottom w:val="0"/>
      <w:divBdr>
        <w:top w:val="none" w:sz="0" w:space="0" w:color="auto"/>
        <w:left w:val="none" w:sz="0" w:space="0" w:color="auto"/>
        <w:bottom w:val="none" w:sz="0" w:space="0" w:color="auto"/>
        <w:right w:val="none" w:sz="0" w:space="0" w:color="auto"/>
      </w:divBdr>
    </w:div>
    <w:div w:id="596062680">
      <w:bodyDiv w:val="1"/>
      <w:marLeft w:val="0"/>
      <w:marRight w:val="0"/>
      <w:marTop w:val="0"/>
      <w:marBottom w:val="0"/>
      <w:divBdr>
        <w:top w:val="none" w:sz="0" w:space="0" w:color="auto"/>
        <w:left w:val="none" w:sz="0" w:space="0" w:color="auto"/>
        <w:bottom w:val="none" w:sz="0" w:space="0" w:color="auto"/>
        <w:right w:val="none" w:sz="0" w:space="0" w:color="auto"/>
      </w:divBdr>
    </w:div>
    <w:div w:id="623853447">
      <w:bodyDiv w:val="1"/>
      <w:marLeft w:val="0"/>
      <w:marRight w:val="0"/>
      <w:marTop w:val="0"/>
      <w:marBottom w:val="0"/>
      <w:divBdr>
        <w:top w:val="none" w:sz="0" w:space="0" w:color="auto"/>
        <w:left w:val="none" w:sz="0" w:space="0" w:color="auto"/>
        <w:bottom w:val="none" w:sz="0" w:space="0" w:color="auto"/>
        <w:right w:val="none" w:sz="0" w:space="0" w:color="auto"/>
      </w:divBdr>
    </w:div>
    <w:div w:id="681474975">
      <w:bodyDiv w:val="1"/>
      <w:marLeft w:val="0"/>
      <w:marRight w:val="0"/>
      <w:marTop w:val="0"/>
      <w:marBottom w:val="0"/>
      <w:divBdr>
        <w:top w:val="none" w:sz="0" w:space="0" w:color="auto"/>
        <w:left w:val="none" w:sz="0" w:space="0" w:color="auto"/>
        <w:bottom w:val="none" w:sz="0" w:space="0" w:color="auto"/>
        <w:right w:val="none" w:sz="0" w:space="0" w:color="auto"/>
      </w:divBdr>
      <w:divsChild>
        <w:div w:id="1063213734">
          <w:marLeft w:val="-120"/>
          <w:marRight w:val="-120"/>
          <w:marTop w:val="0"/>
          <w:marBottom w:val="0"/>
          <w:divBdr>
            <w:top w:val="none" w:sz="0" w:space="0" w:color="auto"/>
            <w:left w:val="none" w:sz="0" w:space="0" w:color="auto"/>
            <w:bottom w:val="none" w:sz="0" w:space="0" w:color="auto"/>
            <w:right w:val="none" w:sz="0" w:space="0" w:color="auto"/>
          </w:divBdr>
          <w:divsChild>
            <w:div w:id="2077362608">
              <w:marLeft w:val="0"/>
              <w:marRight w:val="0"/>
              <w:marTop w:val="0"/>
              <w:marBottom w:val="0"/>
              <w:divBdr>
                <w:top w:val="none" w:sz="0" w:space="0" w:color="auto"/>
                <w:left w:val="none" w:sz="0" w:space="0" w:color="auto"/>
                <w:bottom w:val="none" w:sz="0" w:space="0" w:color="auto"/>
                <w:right w:val="none" w:sz="0" w:space="0" w:color="auto"/>
              </w:divBdr>
              <w:divsChild>
                <w:div w:id="103817122">
                  <w:marLeft w:val="150"/>
                  <w:marRight w:val="60"/>
                  <w:marTop w:val="225"/>
                  <w:marBottom w:val="0"/>
                  <w:divBdr>
                    <w:top w:val="none" w:sz="0" w:space="0" w:color="auto"/>
                    <w:left w:val="none" w:sz="0" w:space="0" w:color="auto"/>
                    <w:bottom w:val="none" w:sz="0" w:space="0" w:color="auto"/>
                    <w:right w:val="none" w:sz="0" w:space="0" w:color="auto"/>
                  </w:divBdr>
                  <w:divsChild>
                    <w:div w:id="607589464">
                      <w:marLeft w:val="0"/>
                      <w:marRight w:val="0"/>
                      <w:marTop w:val="0"/>
                      <w:marBottom w:val="0"/>
                      <w:divBdr>
                        <w:top w:val="none" w:sz="0" w:space="0" w:color="auto"/>
                        <w:left w:val="none" w:sz="0" w:space="0" w:color="auto"/>
                        <w:bottom w:val="none" w:sz="0" w:space="0" w:color="auto"/>
                        <w:right w:val="none" w:sz="0" w:space="0" w:color="auto"/>
                      </w:divBdr>
                      <w:divsChild>
                        <w:div w:id="2079278288">
                          <w:marLeft w:val="0"/>
                          <w:marRight w:val="0"/>
                          <w:marTop w:val="0"/>
                          <w:marBottom w:val="0"/>
                          <w:divBdr>
                            <w:top w:val="none" w:sz="0" w:space="0" w:color="auto"/>
                            <w:left w:val="none" w:sz="0" w:space="0" w:color="auto"/>
                            <w:bottom w:val="none" w:sz="0" w:space="0" w:color="auto"/>
                            <w:right w:val="none" w:sz="0" w:space="0" w:color="auto"/>
                          </w:divBdr>
                          <w:divsChild>
                            <w:div w:id="1579904382">
                              <w:marLeft w:val="0"/>
                              <w:marRight w:val="0"/>
                              <w:marTop w:val="0"/>
                              <w:marBottom w:val="120"/>
                              <w:divBdr>
                                <w:top w:val="single" w:sz="6" w:space="0" w:color="auto"/>
                                <w:left w:val="single" w:sz="24" w:space="0" w:color="auto"/>
                                <w:bottom w:val="single" w:sz="6" w:space="0" w:color="auto"/>
                                <w:right w:val="single" w:sz="6" w:space="0" w:color="auto"/>
                              </w:divBdr>
                              <w:divsChild>
                                <w:div w:id="126238341">
                                  <w:marLeft w:val="0"/>
                                  <w:marRight w:val="0"/>
                                  <w:marTop w:val="0"/>
                                  <w:marBottom w:val="0"/>
                                  <w:divBdr>
                                    <w:top w:val="none" w:sz="0" w:space="0" w:color="auto"/>
                                    <w:left w:val="none" w:sz="0" w:space="0" w:color="auto"/>
                                    <w:bottom w:val="none" w:sz="0" w:space="0" w:color="auto"/>
                                    <w:right w:val="none" w:sz="0" w:space="0" w:color="auto"/>
                                  </w:divBdr>
                                  <w:divsChild>
                                    <w:div w:id="19696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369">
                              <w:marLeft w:val="0"/>
                              <w:marRight w:val="0"/>
                              <w:marTop w:val="0"/>
                              <w:marBottom w:val="120"/>
                              <w:divBdr>
                                <w:top w:val="single" w:sz="6" w:space="0" w:color="auto"/>
                                <w:left w:val="single" w:sz="24" w:space="0" w:color="auto"/>
                                <w:bottom w:val="single" w:sz="6" w:space="0" w:color="auto"/>
                                <w:right w:val="single" w:sz="6" w:space="0" w:color="auto"/>
                              </w:divBdr>
                              <w:divsChild>
                                <w:div w:id="1101876307">
                                  <w:marLeft w:val="0"/>
                                  <w:marRight w:val="0"/>
                                  <w:marTop w:val="0"/>
                                  <w:marBottom w:val="0"/>
                                  <w:divBdr>
                                    <w:top w:val="none" w:sz="0" w:space="0" w:color="auto"/>
                                    <w:left w:val="none" w:sz="0" w:space="0" w:color="auto"/>
                                    <w:bottom w:val="none" w:sz="0" w:space="0" w:color="auto"/>
                                    <w:right w:val="none" w:sz="0" w:space="0" w:color="auto"/>
                                  </w:divBdr>
                                  <w:divsChild>
                                    <w:div w:id="15306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0723">
                              <w:marLeft w:val="0"/>
                              <w:marRight w:val="0"/>
                              <w:marTop w:val="0"/>
                              <w:marBottom w:val="120"/>
                              <w:divBdr>
                                <w:top w:val="single" w:sz="6" w:space="0" w:color="auto"/>
                                <w:left w:val="single" w:sz="24" w:space="0" w:color="auto"/>
                                <w:bottom w:val="single" w:sz="6" w:space="0" w:color="auto"/>
                                <w:right w:val="single" w:sz="6" w:space="0" w:color="auto"/>
                              </w:divBdr>
                              <w:divsChild>
                                <w:div w:id="1650788590">
                                  <w:marLeft w:val="0"/>
                                  <w:marRight w:val="0"/>
                                  <w:marTop w:val="0"/>
                                  <w:marBottom w:val="0"/>
                                  <w:divBdr>
                                    <w:top w:val="none" w:sz="0" w:space="0" w:color="auto"/>
                                    <w:left w:val="none" w:sz="0" w:space="0" w:color="auto"/>
                                    <w:bottom w:val="none" w:sz="0" w:space="0" w:color="auto"/>
                                    <w:right w:val="none" w:sz="0" w:space="0" w:color="auto"/>
                                  </w:divBdr>
                                  <w:divsChild>
                                    <w:div w:id="17114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5755">
                              <w:marLeft w:val="0"/>
                              <w:marRight w:val="0"/>
                              <w:marTop w:val="0"/>
                              <w:marBottom w:val="120"/>
                              <w:divBdr>
                                <w:top w:val="single" w:sz="6" w:space="0" w:color="auto"/>
                                <w:left w:val="single" w:sz="24" w:space="0" w:color="auto"/>
                                <w:bottom w:val="single" w:sz="6" w:space="0" w:color="auto"/>
                                <w:right w:val="single" w:sz="6" w:space="0" w:color="auto"/>
                              </w:divBdr>
                              <w:divsChild>
                                <w:div w:id="885526428">
                                  <w:marLeft w:val="0"/>
                                  <w:marRight w:val="0"/>
                                  <w:marTop w:val="0"/>
                                  <w:marBottom w:val="0"/>
                                  <w:divBdr>
                                    <w:top w:val="none" w:sz="0" w:space="0" w:color="auto"/>
                                    <w:left w:val="none" w:sz="0" w:space="0" w:color="auto"/>
                                    <w:bottom w:val="none" w:sz="0" w:space="0" w:color="auto"/>
                                    <w:right w:val="none" w:sz="0" w:space="0" w:color="auto"/>
                                  </w:divBdr>
                                  <w:divsChild>
                                    <w:div w:id="7292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495">
                              <w:marLeft w:val="0"/>
                              <w:marRight w:val="0"/>
                              <w:marTop w:val="450"/>
                              <w:marBottom w:val="0"/>
                              <w:divBdr>
                                <w:top w:val="none" w:sz="0" w:space="0" w:color="auto"/>
                                <w:left w:val="none" w:sz="0" w:space="0" w:color="auto"/>
                                <w:bottom w:val="none" w:sz="0" w:space="0" w:color="auto"/>
                                <w:right w:val="none" w:sz="0" w:space="0" w:color="auto"/>
                              </w:divBdr>
                            </w:div>
                            <w:div w:id="973292340">
                              <w:marLeft w:val="0"/>
                              <w:marRight w:val="0"/>
                              <w:marTop w:val="0"/>
                              <w:marBottom w:val="0"/>
                              <w:divBdr>
                                <w:top w:val="none" w:sz="0" w:space="0" w:color="auto"/>
                                <w:left w:val="none" w:sz="0" w:space="0" w:color="auto"/>
                                <w:bottom w:val="none" w:sz="0" w:space="0" w:color="auto"/>
                                <w:right w:val="none" w:sz="0" w:space="0" w:color="auto"/>
                              </w:divBdr>
                            </w:div>
                          </w:divsChild>
                        </w:div>
                        <w:div w:id="1838643170">
                          <w:marLeft w:val="0"/>
                          <w:marRight w:val="0"/>
                          <w:marTop w:val="0"/>
                          <w:marBottom w:val="0"/>
                          <w:divBdr>
                            <w:top w:val="none" w:sz="0" w:space="0" w:color="auto"/>
                            <w:left w:val="none" w:sz="0" w:space="0" w:color="auto"/>
                            <w:bottom w:val="none" w:sz="0" w:space="0" w:color="auto"/>
                            <w:right w:val="none" w:sz="0" w:space="0" w:color="auto"/>
                          </w:divBdr>
                        </w:div>
                        <w:div w:id="839076560">
                          <w:marLeft w:val="0"/>
                          <w:marRight w:val="0"/>
                          <w:marTop w:val="0"/>
                          <w:marBottom w:val="0"/>
                          <w:divBdr>
                            <w:top w:val="none" w:sz="0" w:space="0" w:color="auto"/>
                            <w:left w:val="none" w:sz="0" w:space="0" w:color="auto"/>
                            <w:bottom w:val="none" w:sz="0" w:space="0" w:color="auto"/>
                            <w:right w:val="none" w:sz="0" w:space="0" w:color="auto"/>
                          </w:divBdr>
                          <w:divsChild>
                            <w:div w:id="722366568">
                              <w:marLeft w:val="75"/>
                              <w:marRight w:val="75"/>
                              <w:marTop w:val="75"/>
                              <w:marBottom w:val="75"/>
                              <w:divBdr>
                                <w:top w:val="single" w:sz="6" w:space="8" w:color="EFE8E8"/>
                                <w:left w:val="single" w:sz="6" w:space="8" w:color="EFE8E8"/>
                                <w:bottom w:val="single" w:sz="6" w:space="8" w:color="EFE8E8"/>
                                <w:right w:val="single" w:sz="6" w:space="8" w:color="EFE8E8"/>
                              </w:divBdr>
                            </w:div>
                            <w:div w:id="899367981">
                              <w:marLeft w:val="75"/>
                              <w:marRight w:val="75"/>
                              <w:marTop w:val="75"/>
                              <w:marBottom w:val="75"/>
                              <w:divBdr>
                                <w:top w:val="single" w:sz="6" w:space="8" w:color="EFE8E8"/>
                                <w:left w:val="single" w:sz="6" w:space="8" w:color="EFE8E8"/>
                                <w:bottom w:val="single" w:sz="6" w:space="8" w:color="EFE8E8"/>
                                <w:right w:val="single" w:sz="6" w:space="8" w:color="EFE8E8"/>
                              </w:divBdr>
                            </w:div>
                            <w:div w:id="1539127622">
                              <w:marLeft w:val="75"/>
                              <w:marRight w:val="75"/>
                              <w:marTop w:val="75"/>
                              <w:marBottom w:val="75"/>
                              <w:divBdr>
                                <w:top w:val="single" w:sz="6" w:space="8" w:color="EFE8E8"/>
                                <w:left w:val="single" w:sz="6" w:space="8" w:color="EFE8E8"/>
                                <w:bottom w:val="single" w:sz="6" w:space="8" w:color="EFE8E8"/>
                                <w:right w:val="single" w:sz="6" w:space="8" w:color="EFE8E8"/>
                              </w:divBdr>
                            </w:div>
                            <w:div w:id="908467164">
                              <w:marLeft w:val="75"/>
                              <w:marRight w:val="75"/>
                              <w:marTop w:val="75"/>
                              <w:marBottom w:val="75"/>
                              <w:divBdr>
                                <w:top w:val="single" w:sz="6" w:space="8" w:color="EFE8E8"/>
                                <w:left w:val="single" w:sz="6" w:space="8" w:color="EFE8E8"/>
                                <w:bottom w:val="single" w:sz="6" w:space="8" w:color="EFE8E8"/>
                                <w:right w:val="single" w:sz="6" w:space="8" w:color="EFE8E8"/>
                              </w:divBdr>
                            </w:div>
                            <w:div w:id="15622208">
                              <w:marLeft w:val="75"/>
                              <w:marRight w:val="75"/>
                              <w:marTop w:val="75"/>
                              <w:marBottom w:val="75"/>
                              <w:divBdr>
                                <w:top w:val="single" w:sz="6" w:space="8" w:color="EFE8E8"/>
                                <w:left w:val="single" w:sz="6" w:space="8" w:color="EFE8E8"/>
                                <w:bottom w:val="single" w:sz="6" w:space="8" w:color="EFE8E8"/>
                                <w:right w:val="single" w:sz="6" w:space="8" w:color="EFE8E8"/>
                              </w:divBdr>
                            </w:div>
                            <w:div w:id="82336500">
                              <w:marLeft w:val="75"/>
                              <w:marRight w:val="75"/>
                              <w:marTop w:val="75"/>
                              <w:marBottom w:val="75"/>
                              <w:divBdr>
                                <w:top w:val="single" w:sz="6" w:space="8" w:color="EFE8E8"/>
                                <w:left w:val="single" w:sz="6" w:space="8" w:color="EFE8E8"/>
                                <w:bottom w:val="single" w:sz="6" w:space="8" w:color="EFE8E8"/>
                                <w:right w:val="single" w:sz="6" w:space="8" w:color="EFE8E8"/>
                              </w:divBdr>
                            </w:div>
                            <w:div w:id="1791820850">
                              <w:marLeft w:val="75"/>
                              <w:marRight w:val="75"/>
                              <w:marTop w:val="75"/>
                              <w:marBottom w:val="75"/>
                              <w:divBdr>
                                <w:top w:val="single" w:sz="6" w:space="8" w:color="EFE8E8"/>
                                <w:left w:val="single" w:sz="6" w:space="8" w:color="EFE8E8"/>
                                <w:bottom w:val="single" w:sz="6" w:space="8" w:color="EFE8E8"/>
                                <w:right w:val="single" w:sz="6" w:space="8" w:color="EFE8E8"/>
                              </w:divBdr>
                            </w:div>
                            <w:div w:id="1952515948">
                              <w:marLeft w:val="75"/>
                              <w:marRight w:val="75"/>
                              <w:marTop w:val="75"/>
                              <w:marBottom w:val="75"/>
                              <w:divBdr>
                                <w:top w:val="single" w:sz="6" w:space="8" w:color="EFE8E8"/>
                                <w:left w:val="single" w:sz="6" w:space="8" w:color="EFE8E8"/>
                                <w:bottom w:val="single" w:sz="6" w:space="8" w:color="EFE8E8"/>
                                <w:right w:val="single" w:sz="6" w:space="8" w:color="EFE8E8"/>
                              </w:divBdr>
                            </w:div>
                            <w:div w:id="705838151">
                              <w:marLeft w:val="75"/>
                              <w:marRight w:val="75"/>
                              <w:marTop w:val="75"/>
                              <w:marBottom w:val="75"/>
                              <w:divBdr>
                                <w:top w:val="single" w:sz="6" w:space="8" w:color="EFE8E8"/>
                                <w:left w:val="single" w:sz="6" w:space="8" w:color="EFE8E8"/>
                                <w:bottom w:val="single" w:sz="6" w:space="8" w:color="EFE8E8"/>
                                <w:right w:val="single" w:sz="6" w:space="8" w:color="EFE8E8"/>
                              </w:divBdr>
                            </w:div>
                            <w:div w:id="123087355">
                              <w:marLeft w:val="75"/>
                              <w:marRight w:val="75"/>
                              <w:marTop w:val="75"/>
                              <w:marBottom w:val="75"/>
                              <w:divBdr>
                                <w:top w:val="single" w:sz="6" w:space="8" w:color="EFE8E8"/>
                                <w:left w:val="single" w:sz="6" w:space="8" w:color="EFE8E8"/>
                                <w:bottom w:val="single" w:sz="6" w:space="8" w:color="EFE8E8"/>
                                <w:right w:val="single" w:sz="6" w:space="8" w:color="EFE8E8"/>
                              </w:divBdr>
                            </w:div>
                            <w:div w:id="2079477600">
                              <w:marLeft w:val="75"/>
                              <w:marRight w:val="75"/>
                              <w:marTop w:val="75"/>
                              <w:marBottom w:val="75"/>
                              <w:divBdr>
                                <w:top w:val="single" w:sz="6" w:space="8" w:color="EFE8E8"/>
                                <w:left w:val="single" w:sz="6" w:space="8" w:color="EFE8E8"/>
                                <w:bottom w:val="single" w:sz="6" w:space="8" w:color="EFE8E8"/>
                                <w:right w:val="single" w:sz="6" w:space="8" w:color="EFE8E8"/>
                              </w:divBdr>
                            </w:div>
                            <w:div w:id="1264457659">
                              <w:marLeft w:val="75"/>
                              <w:marRight w:val="75"/>
                              <w:marTop w:val="75"/>
                              <w:marBottom w:val="75"/>
                              <w:divBdr>
                                <w:top w:val="single" w:sz="6" w:space="8" w:color="EFE8E8"/>
                                <w:left w:val="single" w:sz="6" w:space="8" w:color="EFE8E8"/>
                                <w:bottom w:val="single" w:sz="6" w:space="8" w:color="EFE8E8"/>
                                <w:right w:val="single" w:sz="6" w:space="8" w:color="EFE8E8"/>
                              </w:divBdr>
                            </w:div>
                            <w:div w:id="1351368678">
                              <w:marLeft w:val="75"/>
                              <w:marRight w:val="75"/>
                              <w:marTop w:val="75"/>
                              <w:marBottom w:val="75"/>
                              <w:divBdr>
                                <w:top w:val="single" w:sz="6" w:space="8" w:color="EFE8E8"/>
                                <w:left w:val="single" w:sz="6" w:space="8" w:color="EFE8E8"/>
                                <w:bottom w:val="single" w:sz="6" w:space="8" w:color="EFE8E8"/>
                                <w:right w:val="single" w:sz="6" w:space="8" w:color="EFE8E8"/>
                              </w:divBdr>
                            </w:div>
                            <w:div w:id="1207108870">
                              <w:marLeft w:val="75"/>
                              <w:marRight w:val="75"/>
                              <w:marTop w:val="75"/>
                              <w:marBottom w:val="75"/>
                              <w:divBdr>
                                <w:top w:val="single" w:sz="6" w:space="8" w:color="EFE8E8"/>
                                <w:left w:val="single" w:sz="6" w:space="8" w:color="EFE8E8"/>
                                <w:bottom w:val="single" w:sz="6" w:space="8" w:color="EFE8E8"/>
                                <w:right w:val="single" w:sz="6" w:space="8" w:color="EFE8E8"/>
                              </w:divBdr>
                            </w:div>
                            <w:div w:id="8568495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47280448">
                          <w:marLeft w:val="0"/>
                          <w:marRight w:val="0"/>
                          <w:marTop w:val="0"/>
                          <w:marBottom w:val="0"/>
                          <w:divBdr>
                            <w:top w:val="none" w:sz="0" w:space="0" w:color="auto"/>
                            <w:left w:val="none" w:sz="0" w:space="0" w:color="auto"/>
                            <w:bottom w:val="none" w:sz="0" w:space="0" w:color="auto"/>
                            <w:right w:val="none" w:sz="0" w:space="0" w:color="auto"/>
                          </w:divBdr>
                          <w:divsChild>
                            <w:div w:id="99690876">
                              <w:marLeft w:val="75"/>
                              <w:marRight w:val="75"/>
                              <w:marTop w:val="75"/>
                              <w:marBottom w:val="75"/>
                              <w:divBdr>
                                <w:top w:val="single" w:sz="6" w:space="8" w:color="EFE8E8"/>
                                <w:left w:val="single" w:sz="6" w:space="8" w:color="EFE8E8"/>
                                <w:bottom w:val="single" w:sz="6" w:space="8" w:color="EFE8E8"/>
                                <w:right w:val="single" w:sz="6" w:space="8" w:color="EFE8E8"/>
                              </w:divBdr>
                            </w:div>
                            <w:div w:id="1585340376">
                              <w:marLeft w:val="75"/>
                              <w:marRight w:val="75"/>
                              <w:marTop w:val="75"/>
                              <w:marBottom w:val="75"/>
                              <w:divBdr>
                                <w:top w:val="single" w:sz="6" w:space="8" w:color="EFE8E8"/>
                                <w:left w:val="single" w:sz="6" w:space="8" w:color="EFE8E8"/>
                                <w:bottom w:val="single" w:sz="6" w:space="8" w:color="EFE8E8"/>
                                <w:right w:val="single" w:sz="6" w:space="8" w:color="EFE8E8"/>
                              </w:divBdr>
                            </w:div>
                            <w:div w:id="64575173">
                              <w:marLeft w:val="75"/>
                              <w:marRight w:val="75"/>
                              <w:marTop w:val="75"/>
                              <w:marBottom w:val="75"/>
                              <w:divBdr>
                                <w:top w:val="single" w:sz="6" w:space="8" w:color="EFE8E8"/>
                                <w:left w:val="single" w:sz="6" w:space="8" w:color="EFE8E8"/>
                                <w:bottom w:val="single" w:sz="6" w:space="8" w:color="EFE8E8"/>
                                <w:right w:val="single" w:sz="6" w:space="8" w:color="EFE8E8"/>
                              </w:divBdr>
                            </w:div>
                            <w:div w:id="686755123">
                              <w:marLeft w:val="75"/>
                              <w:marRight w:val="75"/>
                              <w:marTop w:val="75"/>
                              <w:marBottom w:val="75"/>
                              <w:divBdr>
                                <w:top w:val="single" w:sz="6" w:space="8" w:color="EFE8E8"/>
                                <w:left w:val="single" w:sz="6" w:space="8" w:color="EFE8E8"/>
                                <w:bottom w:val="single" w:sz="6" w:space="8" w:color="EFE8E8"/>
                                <w:right w:val="single" w:sz="6" w:space="8" w:color="EFE8E8"/>
                              </w:divBdr>
                            </w:div>
                            <w:div w:id="15630529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34739613">
                          <w:marLeft w:val="0"/>
                          <w:marRight w:val="0"/>
                          <w:marTop w:val="0"/>
                          <w:marBottom w:val="0"/>
                          <w:divBdr>
                            <w:top w:val="none" w:sz="0" w:space="0" w:color="auto"/>
                            <w:left w:val="none" w:sz="0" w:space="0" w:color="auto"/>
                            <w:bottom w:val="none" w:sz="0" w:space="0" w:color="auto"/>
                            <w:right w:val="none" w:sz="0" w:space="0" w:color="auto"/>
                          </w:divBdr>
                          <w:divsChild>
                            <w:div w:id="171919356">
                              <w:marLeft w:val="75"/>
                              <w:marRight w:val="75"/>
                              <w:marTop w:val="75"/>
                              <w:marBottom w:val="75"/>
                              <w:divBdr>
                                <w:top w:val="single" w:sz="6" w:space="8" w:color="EFE8E8"/>
                                <w:left w:val="single" w:sz="6" w:space="8" w:color="EFE8E8"/>
                                <w:bottom w:val="single" w:sz="6" w:space="8" w:color="EFE8E8"/>
                                <w:right w:val="single" w:sz="6" w:space="8" w:color="EFE8E8"/>
                              </w:divBdr>
                            </w:div>
                            <w:div w:id="1486118845">
                              <w:marLeft w:val="75"/>
                              <w:marRight w:val="75"/>
                              <w:marTop w:val="75"/>
                              <w:marBottom w:val="75"/>
                              <w:divBdr>
                                <w:top w:val="single" w:sz="6" w:space="8" w:color="EFE8E8"/>
                                <w:left w:val="single" w:sz="6" w:space="8" w:color="EFE8E8"/>
                                <w:bottom w:val="single" w:sz="6" w:space="8" w:color="EFE8E8"/>
                                <w:right w:val="single" w:sz="6" w:space="8" w:color="EFE8E8"/>
                              </w:divBdr>
                            </w:div>
                            <w:div w:id="738819807">
                              <w:marLeft w:val="75"/>
                              <w:marRight w:val="75"/>
                              <w:marTop w:val="75"/>
                              <w:marBottom w:val="75"/>
                              <w:divBdr>
                                <w:top w:val="single" w:sz="6" w:space="8" w:color="EFE8E8"/>
                                <w:left w:val="single" w:sz="6" w:space="8" w:color="EFE8E8"/>
                                <w:bottom w:val="single" w:sz="6" w:space="8" w:color="EFE8E8"/>
                                <w:right w:val="single" w:sz="6" w:space="8" w:color="EFE8E8"/>
                              </w:divBdr>
                            </w:div>
                            <w:div w:id="715618260">
                              <w:marLeft w:val="75"/>
                              <w:marRight w:val="75"/>
                              <w:marTop w:val="75"/>
                              <w:marBottom w:val="75"/>
                              <w:divBdr>
                                <w:top w:val="single" w:sz="6" w:space="8" w:color="EFE8E8"/>
                                <w:left w:val="single" w:sz="6" w:space="8" w:color="EFE8E8"/>
                                <w:bottom w:val="single" w:sz="6" w:space="8" w:color="EFE8E8"/>
                                <w:right w:val="single" w:sz="6" w:space="8" w:color="EFE8E8"/>
                              </w:divBdr>
                            </w:div>
                            <w:div w:id="857818540">
                              <w:marLeft w:val="75"/>
                              <w:marRight w:val="75"/>
                              <w:marTop w:val="75"/>
                              <w:marBottom w:val="75"/>
                              <w:divBdr>
                                <w:top w:val="single" w:sz="6" w:space="8" w:color="EFE8E8"/>
                                <w:left w:val="single" w:sz="6" w:space="8" w:color="EFE8E8"/>
                                <w:bottom w:val="single" w:sz="6" w:space="8" w:color="EFE8E8"/>
                                <w:right w:val="single" w:sz="6" w:space="8" w:color="EFE8E8"/>
                              </w:divBdr>
                            </w:div>
                            <w:div w:id="1763647889">
                              <w:marLeft w:val="75"/>
                              <w:marRight w:val="75"/>
                              <w:marTop w:val="75"/>
                              <w:marBottom w:val="75"/>
                              <w:divBdr>
                                <w:top w:val="single" w:sz="6" w:space="8" w:color="EFE8E8"/>
                                <w:left w:val="single" w:sz="6" w:space="8" w:color="EFE8E8"/>
                                <w:bottom w:val="single" w:sz="6" w:space="8" w:color="EFE8E8"/>
                                <w:right w:val="single" w:sz="6" w:space="8" w:color="EFE8E8"/>
                              </w:divBdr>
                            </w:div>
                            <w:div w:id="469859044">
                              <w:marLeft w:val="75"/>
                              <w:marRight w:val="75"/>
                              <w:marTop w:val="75"/>
                              <w:marBottom w:val="75"/>
                              <w:divBdr>
                                <w:top w:val="single" w:sz="6" w:space="8" w:color="EFE8E8"/>
                                <w:left w:val="single" w:sz="6" w:space="8" w:color="EFE8E8"/>
                                <w:bottom w:val="single" w:sz="6" w:space="8" w:color="EFE8E8"/>
                                <w:right w:val="single" w:sz="6" w:space="8" w:color="EFE8E8"/>
                              </w:divBdr>
                            </w:div>
                            <w:div w:id="2108573871">
                              <w:marLeft w:val="75"/>
                              <w:marRight w:val="75"/>
                              <w:marTop w:val="75"/>
                              <w:marBottom w:val="75"/>
                              <w:divBdr>
                                <w:top w:val="single" w:sz="6" w:space="8" w:color="EFE8E8"/>
                                <w:left w:val="single" w:sz="6" w:space="8" w:color="EFE8E8"/>
                                <w:bottom w:val="single" w:sz="6" w:space="8" w:color="EFE8E8"/>
                                <w:right w:val="single" w:sz="6" w:space="8" w:color="EFE8E8"/>
                              </w:divBdr>
                            </w:div>
                            <w:div w:id="822085746">
                              <w:marLeft w:val="75"/>
                              <w:marRight w:val="75"/>
                              <w:marTop w:val="75"/>
                              <w:marBottom w:val="75"/>
                              <w:divBdr>
                                <w:top w:val="single" w:sz="6" w:space="8" w:color="EFE8E8"/>
                                <w:left w:val="single" w:sz="6" w:space="8" w:color="EFE8E8"/>
                                <w:bottom w:val="single" w:sz="6" w:space="8" w:color="EFE8E8"/>
                                <w:right w:val="single" w:sz="6" w:space="8" w:color="EFE8E8"/>
                              </w:divBdr>
                            </w:div>
                            <w:div w:id="584073867">
                              <w:marLeft w:val="75"/>
                              <w:marRight w:val="75"/>
                              <w:marTop w:val="75"/>
                              <w:marBottom w:val="75"/>
                              <w:divBdr>
                                <w:top w:val="single" w:sz="6" w:space="8" w:color="EFE8E8"/>
                                <w:left w:val="single" w:sz="6" w:space="8" w:color="EFE8E8"/>
                                <w:bottom w:val="single" w:sz="6" w:space="8" w:color="EFE8E8"/>
                                <w:right w:val="single" w:sz="6" w:space="8" w:color="EFE8E8"/>
                              </w:divBdr>
                            </w:div>
                            <w:div w:id="36929130">
                              <w:marLeft w:val="75"/>
                              <w:marRight w:val="75"/>
                              <w:marTop w:val="75"/>
                              <w:marBottom w:val="75"/>
                              <w:divBdr>
                                <w:top w:val="single" w:sz="6" w:space="8" w:color="EFE8E8"/>
                                <w:left w:val="single" w:sz="6" w:space="8" w:color="EFE8E8"/>
                                <w:bottom w:val="single" w:sz="6" w:space="8" w:color="EFE8E8"/>
                                <w:right w:val="single" w:sz="6" w:space="8" w:color="EFE8E8"/>
                              </w:divBdr>
                            </w:div>
                            <w:div w:id="109386498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09411878">
                          <w:marLeft w:val="0"/>
                          <w:marRight w:val="0"/>
                          <w:marTop w:val="0"/>
                          <w:marBottom w:val="0"/>
                          <w:divBdr>
                            <w:top w:val="none" w:sz="0" w:space="0" w:color="auto"/>
                            <w:left w:val="none" w:sz="0" w:space="0" w:color="auto"/>
                            <w:bottom w:val="none" w:sz="0" w:space="0" w:color="auto"/>
                            <w:right w:val="none" w:sz="0" w:space="0" w:color="auto"/>
                          </w:divBdr>
                          <w:divsChild>
                            <w:div w:id="898975138">
                              <w:marLeft w:val="75"/>
                              <w:marRight w:val="75"/>
                              <w:marTop w:val="75"/>
                              <w:marBottom w:val="75"/>
                              <w:divBdr>
                                <w:top w:val="single" w:sz="6" w:space="8" w:color="EFE8E8"/>
                                <w:left w:val="single" w:sz="6" w:space="8" w:color="EFE8E8"/>
                                <w:bottom w:val="single" w:sz="6" w:space="8" w:color="EFE8E8"/>
                                <w:right w:val="single" w:sz="6" w:space="8" w:color="EFE8E8"/>
                              </w:divBdr>
                            </w:div>
                            <w:div w:id="1302031841">
                              <w:marLeft w:val="75"/>
                              <w:marRight w:val="75"/>
                              <w:marTop w:val="75"/>
                              <w:marBottom w:val="75"/>
                              <w:divBdr>
                                <w:top w:val="single" w:sz="6" w:space="8" w:color="EFE8E8"/>
                                <w:left w:val="single" w:sz="6" w:space="8" w:color="EFE8E8"/>
                                <w:bottom w:val="single" w:sz="6" w:space="8" w:color="EFE8E8"/>
                                <w:right w:val="single" w:sz="6" w:space="8" w:color="EFE8E8"/>
                              </w:divBdr>
                            </w:div>
                            <w:div w:id="344333768">
                              <w:marLeft w:val="75"/>
                              <w:marRight w:val="75"/>
                              <w:marTop w:val="75"/>
                              <w:marBottom w:val="75"/>
                              <w:divBdr>
                                <w:top w:val="single" w:sz="6" w:space="8" w:color="EFE8E8"/>
                                <w:left w:val="single" w:sz="6" w:space="8" w:color="EFE8E8"/>
                                <w:bottom w:val="single" w:sz="6" w:space="8" w:color="EFE8E8"/>
                                <w:right w:val="single" w:sz="6" w:space="8" w:color="EFE8E8"/>
                              </w:divBdr>
                            </w:div>
                            <w:div w:id="1038429168">
                              <w:marLeft w:val="75"/>
                              <w:marRight w:val="75"/>
                              <w:marTop w:val="75"/>
                              <w:marBottom w:val="75"/>
                              <w:divBdr>
                                <w:top w:val="single" w:sz="6" w:space="8" w:color="EFE8E8"/>
                                <w:left w:val="single" w:sz="6" w:space="8" w:color="EFE8E8"/>
                                <w:bottom w:val="single" w:sz="6" w:space="8" w:color="EFE8E8"/>
                                <w:right w:val="single" w:sz="6" w:space="8" w:color="EFE8E8"/>
                              </w:divBdr>
                            </w:div>
                            <w:div w:id="691422436">
                              <w:marLeft w:val="75"/>
                              <w:marRight w:val="75"/>
                              <w:marTop w:val="75"/>
                              <w:marBottom w:val="75"/>
                              <w:divBdr>
                                <w:top w:val="single" w:sz="6" w:space="8" w:color="EFE8E8"/>
                                <w:left w:val="single" w:sz="6" w:space="8" w:color="EFE8E8"/>
                                <w:bottom w:val="single" w:sz="6" w:space="8" w:color="EFE8E8"/>
                                <w:right w:val="single" w:sz="6" w:space="8" w:color="EFE8E8"/>
                              </w:divBdr>
                            </w:div>
                            <w:div w:id="138420880">
                              <w:marLeft w:val="75"/>
                              <w:marRight w:val="75"/>
                              <w:marTop w:val="75"/>
                              <w:marBottom w:val="75"/>
                              <w:divBdr>
                                <w:top w:val="single" w:sz="6" w:space="8" w:color="EFE8E8"/>
                                <w:left w:val="single" w:sz="6" w:space="8" w:color="EFE8E8"/>
                                <w:bottom w:val="single" w:sz="6" w:space="8" w:color="EFE8E8"/>
                                <w:right w:val="single" w:sz="6" w:space="8" w:color="EFE8E8"/>
                              </w:divBdr>
                            </w:div>
                            <w:div w:id="642006681">
                              <w:marLeft w:val="75"/>
                              <w:marRight w:val="75"/>
                              <w:marTop w:val="75"/>
                              <w:marBottom w:val="75"/>
                              <w:divBdr>
                                <w:top w:val="single" w:sz="6" w:space="8" w:color="EFE8E8"/>
                                <w:left w:val="single" w:sz="6" w:space="8" w:color="EFE8E8"/>
                                <w:bottom w:val="single" w:sz="6" w:space="8" w:color="EFE8E8"/>
                                <w:right w:val="single" w:sz="6" w:space="8" w:color="EFE8E8"/>
                              </w:divBdr>
                            </w:div>
                            <w:div w:id="611016823">
                              <w:marLeft w:val="75"/>
                              <w:marRight w:val="75"/>
                              <w:marTop w:val="75"/>
                              <w:marBottom w:val="75"/>
                              <w:divBdr>
                                <w:top w:val="single" w:sz="6" w:space="8" w:color="EFE8E8"/>
                                <w:left w:val="single" w:sz="6" w:space="8" w:color="EFE8E8"/>
                                <w:bottom w:val="single" w:sz="6" w:space="8" w:color="EFE8E8"/>
                                <w:right w:val="single" w:sz="6" w:space="8" w:color="EFE8E8"/>
                              </w:divBdr>
                            </w:div>
                            <w:div w:id="1849254402">
                              <w:marLeft w:val="75"/>
                              <w:marRight w:val="75"/>
                              <w:marTop w:val="75"/>
                              <w:marBottom w:val="75"/>
                              <w:divBdr>
                                <w:top w:val="single" w:sz="6" w:space="8" w:color="EFE8E8"/>
                                <w:left w:val="single" w:sz="6" w:space="8" w:color="EFE8E8"/>
                                <w:bottom w:val="single" w:sz="6" w:space="8" w:color="EFE8E8"/>
                                <w:right w:val="single" w:sz="6" w:space="8" w:color="EFE8E8"/>
                              </w:divBdr>
                            </w:div>
                            <w:div w:id="1266041862">
                              <w:marLeft w:val="75"/>
                              <w:marRight w:val="75"/>
                              <w:marTop w:val="75"/>
                              <w:marBottom w:val="75"/>
                              <w:divBdr>
                                <w:top w:val="single" w:sz="6" w:space="8" w:color="EFE8E8"/>
                                <w:left w:val="single" w:sz="6" w:space="8" w:color="EFE8E8"/>
                                <w:bottom w:val="single" w:sz="6" w:space="8" w:color="EFE8E8"/>
                                <w:right w:val="single" w:sz="6" w:space="8" w:color="EFE8E8"/>
                              </w:divBdr>
                            </w:div>
                            <w:div w:id="1784575112">
                              <w:marLeft w:val="75"/>
                              <w:marRight w:val="75"/>
                              <w:marTop w:val="75"/>
                              <w:marBottom w:val="75"/>
                              <w:divBdr>
                                <w:top w:val="single" w:sz="6" w:space="8" w:color="EFE8E8"/>
                                <w:left w:val="single" w:sz="6" w:space="8" w:color="EFE8E8"/>
                                <w:bottom w:val="single" w:sz="6" w:space="8" w:color="EFE8E8"/>
                                <w:right w:val="single" w:sz="6" w:space="8" w:color="EFE8E8"/>
                              </w:divBdr>
                            </w:div>
                            <w:div w:id="1069889037">
                              <w:marLeft w:val="75"/>
                              <w:marRight w:val="75"/>
                              <w:marTop w:val="75"/>
                              <w:marBottom w:val="75"/>
                              <w:divBdr>
                                <w:top w:val="single" w:sz="6" w:space="8" w:color="EFE8E8"/>
                                <w:left w:val="single" w:sz="6" w:space="8" w:color="EFE8E8"/>
                                <w:bottom w:val="single" w:sz="6" w:space="8" w:color="EFE8E8"/>
                                <w:right w:val="single" w:sz="6" w:space="8" w:color="EFE8E8"/>
                              </w:divBdr>
                            </w:div>
                            <w:div w:id="1966233222">
                              <w:marLeft w:val="75"/>
                              <w:marRight w:val="75"/>
                              <w:marTop w:val="75"/>
                              <w:marBottom w:val="75"/>
                              <w:divBdr>
                                <w:top w:val="single" w:sz="6" w:space="8" w:color="EFE8E8"/>
                                <w:left w:val="single" w:sz="6" w:space="8" w:color="EFE8E8"/>
                                <w:bottom w:val="single" w:sz="6" w:space="8" w:color="EFE8E8"/>
                                <w:right w:val="single" w:sz="6" w:space="8" w:color="EFE8E8"/>
                              </w:divBdr>
                            </w:div>
                            <w:div w:id="1054936017">
                              <w:marLeft w:val="75"/>
                              <w:marRight w:val="75"/>
                              <w:marTop w:val="75"/>
                              <w:marBottom w:val="75"/>
                              <w:divBdr>
                                <w:top w:val="single" w:sz="6" w:space="8" w:color="EFE8E8"/>
                                <w:left w:val="single" w:sz="6" w:space="8" w:color="EFE8E8"/>
                                <w:bottom w:val="single" w:sz="6" w:space="8" w:color="EFE8E8"/>
                                <w:right w:val="single" w:sz="6" w:space="8" w:color="EFE8E8"/>
                              </w:divBdr>
                            </w:div>
                            <w:div w:id="1967613458">
                              <w:marLeft w:val="75"/>
                              <w:marRight w:val="75"/>
                              <w:marTop w:val="75"/>
                              <w:marBottom w:val="75"/>
                              <w:divBdr>
                                <w:top w:val="single" w:sz="6" w:space="8" w:color="EFE8E8"/>
                                <w:left w:val="single" w:sz="6" w:space="8" w:color="EFE8E8"/>
                                <w:bottom w:val="single" w:sz="6" w:space="8" w:color="EFE8E8"/>
                                <w:right w:val="single" w:sz="6" w:space="8" w:color="EFE8E8"/>
                              </w:divBdr>
                            </w:div>
                            <w:div w:id="1419668707">
                              <w:marLeft w:val="75"/>
                              <w:marRight w:val="75"/>
                              <w:marTop w:val="75"/>
                              <w:marBottom w:val="75"/>
                              <w:divBdr>
                                <w:top w:val="single" w:sz="6" w:space="8" w:color="EFE8E8"/>
                                <w:left w:val="single" w:sz="6" w:space="8" w:color="EFE8E8"/>
                                <w:bottom w:val="single" w:sz="6" w:space="8" w:color="EFE8E8"/>
                                <w:right w:val="single" w:sz="6" w:space="8" w:color="EFE8E8"/>
                              </w:divBdr>
                            </w:div>
                            <w:div w:id="1762214795">
                              <w:marLeft w:val="75"/>
                              <w:marRight w:val="75"/>
                              <w:marTop w:val="75"/>
                              <w:marBottom w:val="75"/>
                              <w:divBdr>
                                <w:top w:val="single" w:sz="6" w:space="8" w:color="EFE8E8"/>
                                <w:left w:val="single" w:sz="6" w:space="8" w:color="EFE8E8"/>
                                <w:bottom w:val="single" w:sz="6" w:space="8" w:color="EFE8E8"/>
                                <w:right w:val="single" w:sz="6" w:space="8" w:color="EFE8E8"/>
                              </w:divBdr>
                            </w:div>
                            <w:div w:id="622349094">
                              <w:marLeft w:val="75"/>
                              <w:marRight w:val="75"/>
                              <w:marTop w:val="75"/>
                              <w:marBottom w:val="75"/>
                              <w:divBdr>
                                <w:top w:val="single" w:sz="6" w:space="8" w:color="EFE8E8"/>
                                <w:left w:val="single" w:sz="6" w:space="8" w:color="EFE8E8"/>
                                <w:bottom w:val="single" w:sz="6" w:space="8" w:color="EFE8E8"/>
                                <w:right w:val="single" w:sz="6" w:space="8" w:color="EFE8E8"/>
                              </w:divBdr>
                            </w:div>
                            <w:div w:id="636908767">
                              <w:marLeft w:val="75"/>
                              <w:marRight w:val="75"/>
                              <w:marTop w:val="75"/>
                              <w:marBottom w:val="75"/>
                              <w:divBdr>
                                <w:top w:val="single" w:sz="6" w:space="8" w:color="EFE8E8"/>
                                <w:left w:val="single" w:sz="6" w:space="8" w:color="EFE8E8"/>
                                <w:bottom w:val="single" w:sz="6" w:space="8" w:color="EFE8E8"/>
                                <w:right w:val="single" w:sz="6" w:space="8" w:color="EFE8E8"/>
                              </w:divBdr>
                            </w:div>
                            <w:div w:id="2049406996">
                              <w:marLeft w:val="75"/>
                              <w:marRight w:val="75"/>
                              <w:marTop w:val="75"/>
                              <w:marBottom w:val="75"/>
                              <w:divBdr>
                                <w:top w:val="single" w:sz="6" w:space="8" w:color="EFE8E8"/>
                                <w:left w:val="single" w:sz="6" w:space="8" w:color="EFE8E8"/>
                                <w:bottom w:val="single" w:sz="6" w:space="8" w:color="EFE8E8"/>
                                <w:right w:val="single" w:sz="6" w:space="8" w:color="EFE8E8"/>
                              </w:divBdr>
                            </w:div>
                            <w:div w:id="519858926">
                              <w:marLeft w:val="75"/>
                              <w:marRight w:val="75"/>
                              <w:marTop w:val="75"/>
                              <w:marBottom w:val="75"/>
                              <w:divBdr>
                                <w:top w:val="single" w:sz="6" w:space="8" w:color="EFE8E8"/>
                                <w:left w:val="single" w:sz="6" w:space="8" w:color="EFE8E8"/>
                                <w:bottom w:val="single" w:sz="6" w:space="8" w:color="EFE8E8"/>
                                <w:right w:val="single" w:sz="6" w:space="8" w:color="EFE8E8"/>
                              </w:divBdr>
                            </w:div>
                            <w:div w:id="1961060581">
                              <w:marLeft w:val="75"/>
                              <w:marRight w:val="75"/>
                              <w:marTop w:val="75"/>
                              <w:marBottom w:val="75"/>
                              <w:divBdr>
                                <w:top w:val="single" w:sz="6" w:space="8" w:color="EFE8E8"/>
                                <w:left w:val="single" w:sz="6" w:space="8" w:color="EFE8E8"/>
                                <w:bottom w:val="single" w:sz="6" w:space="8" w:color="EFE8E8"/>
                                <w:right w:val="single" w:sz="6" w:space="8" w:color="EFE8E8"/>
                              </w:divBdr>
                            </w:div>
                            <w:div w:id="202659426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65796934">
                  <w:marLeft w:val="60"/>
                  <w:marRight w:val="0"/>
                  <w:marTop w:val="150"/>
                  <w:marBottom w:val="0"/>
                  <w:divBdr>
                    <w:top w:val="none" w:sz="0" w:space="0" w:color="auto"/>
                    <w:left w:val="none" w:sz="0" w:space="0" w:color="auto"/>
                    <w:bottom w:val="none" w:sz="0" w:space="0" w:color="auto"/>
                    <w:right w:val="none" w:sz="0" w:space="0" w:color="auto"/>
                  </w:divBdr>
                </w:div>
                <w:div w:id="994993776">
                  <w:marLeft w:val="0"/>
                  <w:marRight w:val="0"/>
                  <w:marTop w:val="0"/>
                  <w:marBottom w:val="0"/>
                  <w:divBdr>
                    <w:top w:val="none" w:sz="0" w:space="0" w:color="auto"/>
                    <w:left w:val="none" w:sz="0" w:space="0" w:color="auto"/>
                    <w:bottom w:val="none" w:sz="0" w:space="0" w:color="auto"/>
                    <w:right w:val="none" w:sz="0" w:space="0" w:color="auto"/>
                  </w:divBdr>
                  <w:divsChild>
                    <w:div w:id="1065690167">
                      <w:marLeft w:val="0"/>
                      <w:marRight w:val="0"/>
                      <w:marTop w:val="150"/>
                      <w:marBottom w:val="0"/>
                      <w:divBdr>
                        <w:top w:val="none" w:sz="0" w:space="0" w:color="auto"/>
                        <w:left w:val="none" w:sz="0" w:space="0" w:color="auto"/>
                        <w:bottom w:val="none" w:sz="0" w:space="0" w:color="auto"/>
                        <w:right w:val="none" w:sz="0" w:space="0" w:color="auto"/>
                      </w:divBdr>
                    </w:div>
                    <w:div w:id="1828672279">
                      <w:marLeft w:val="0"/>
                      <w:marRight w:val="0"/>
                      <w:marTop w:val="0"/>
                      <w:marBottom w:val="0"/>
                      <w:divBdr>
                        <w:top w:val="none" w:sz="0" w:space="0" w:color="auto"/>
                        <w:left w:val="none" w:sz="0" w:space="0" w:color="auto"/>
                        <w:bottom w:val="none" w:sz="0" w:space="0" w:color="auto"/>
                        <w:right w:val="none" w:sz="0" w:space="0" w:color="auto"/>
                      </w:divBdr>
                    </w:div>
                    <w:div w:id="1024096782">
                      <w:marLeft w:val="0"/>
                      <w:marRight w:val="0"/>
                      <w:marTop w:val="75"/>
                      <w:marBottom w:val="0"/>
                      <w:divBdr>
                        <w:top w:val="none" w:sz="0" w:space="0" w:color="auto"/>
                        <w:left w:val="none" w:sz="0" w:space="0" w:color="auto"/>
                        <w:bottom w:val="none" w:sz="0" w:space="0" w:color="auto"/>
                        <w:right w:val="none" w:sz="0" w:space="0" w:color="auto"/>
                      </w:divBdr>
                    </w:div>
                    <w:div w:id="1271355956">
                      <w:marLeft w:val="0"/>
                      <w:marRight w:val="0"/>
                      <w:marTop w:val="0"/>
                      <w:marBottom w:val="0"/>
                      <w:divBdr>
                        <w:top w:val="none" w:sz="0" w:space="0" w:color="auto"/>
                        <w:left w:val="none" w:sz="0" w:space="0" w:color="auto"/>
                        <w:bottom w:val="none" w:sz="0" w:space="0" w:color="auto"/>
                        <w:right w:val="none" w:sz="0" w:space="0" w:color="auto"/>
                      </w:divBdr>
                    </w:div>
                    <w:div w:id="525798155">
                      <w:marLeft w:val="0"/>
                      <w:marRight w:val="0"/>
                      <w:marTop w:val="0"/>
                      <w:marBottom w:val="0"/>
                      <w:divBdr>
                        <w:top w:val="none" w:sz="0" w:space="0" w:color="auto"/>
                        <w:left w:val="none" w:sz="0" w:space="0" w:color="auto"/>
                        <w:bottom w:val="none" w:sz="0" w:space="0" w:color="auto"/>
                        <w:right w:val="none" w:sz="0" w:space="0" w:color="auto"/>
                      </w:divBdr>
                    </w:div>
                    <w:div w:id="974869563">
                      <w:marLeft w:val="0"/>
                      <w:marRight w:val="0"/>
                      <w:marTop w:val="0"/>
                      <w:marBottom w:val="0"/>
                      <w:divBdr>
                        <w:top w:val="none" w:sz="0" w:space="0" w:color="auto"/>
                        <w:left w:val="none" w:sz="0" w:space="0" w:color="auto"/>
                        <w:bottom w:val="none" w:sz="0" w:space="0" w:color="auto"/>
                        <w:right w:val="none" w:sz="0" w:space="0" w:color="auto"/>
                      </w:divBdr>
                    </w:div>
                    <w:div w:id="16668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93520">
      <w:bodyDiv w:val="1"/>
      <w:marLeft w:val="0"/>
      <w:marRight w:val="0"/>
      <w:marTop w:val="0"/>
      <w:marBottom w:val="0"/>
      <w:divBdr>
        <w:top w:val="none" w:sz="0" w:space="0" w:color="auto"/>
        <w:left w:val="none" w:sz="0" w:space="0" w:color="auto"/>
        <w:bottom w:val="none" w:sz="0" w:space="0" w:color="auto"/>
        <w:right w:val="none" w:sz="0" w:space="0" w:color="auto"/>
      </w:divBdr>
      <w:divsChild>
        <w:div w:id="238683523">
          <w:marLeft w:val="0"/>
          <w:marRight w:val="0"/>
          <w:marTop w:val="225"/>
          <w:marBottom w:val="225"/>
          <w:divBdr>
            <w:top w:val="none" w:sz="0" w:space="0" w:color="auto"/>
            <w:left w:val="none" w:sz="0" w:space="0" w:color="auto"/>
            <w:bottom w:val="none" w:sz="0" w:space="0" w:color="auto"/>
            <w:right w:val="none" w:sz="0" w:space="0" w:color="auto"/>
          </w:divBdr>
          <w:divsChild>
            <w:div w:id="1199902414">
              <w:marLeft w:val="0"/>
              <w:marRight w:val="0"/>
              <w:marTop w:val="100"/>
              <w:marBottom w:val="100"/>
              <w:divBdr>
                <w:top w:val="none" w:sz="0" w:space="0" w:color="auto"/>
                <w:left w:val="none" w:sz="0" w:space="0" w:color="auto"/>
                <w:bottom w:val="none" w:sz="0" w:space="0" w:color="auto"/>
                <w:right w:val="none" w:sz="0" w:space="0" w:color="auto"/>
              </w:divBdr>
            </w:div>
          </w:divsChild>
        </w:div>
        <w:div w:id="217667361">
          <w:marLeft w:val="0"/>
          <w:marRight w:val="0"/>
          <w:marTop w:val="600"/>
          <w:marBottom w:val="0"/>
          <w:divBdr>
            <w:top w:val="none" w:sz="0" w:space="0" w:color="auto"/>
            <w:left w:val="none" w:sz="0" w:space="0" w:color="auto"/>
            <w:bottom w:val="none" w:sz="0" w:space="0" w:color="auto"/>
            <w:right w:val="none" w:sz="0" w:space="0" w:color="auto"/>
          </w:divBdr>
          <w:divsChild>
            <w:div w:id="16463556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5129320">
      <w:bodyDiv w:val="1"/>
      <w:marLeft w:val="0"/>
      <w:marRight w:val="0"/>
      <w:marTop w:val="0"/>
      <w:marBottom w:val="0"/>
      <w:divBdr>
        <w:top w:val="none" w:sz="0" w:space="0" w:color="auto"/>
        <w:left w:val="none" w:sz="0" w:space="0" w:color="auto"/>
        <w:bottom w:val="none" w:sz="0" w:space="0" w:color="auto"/>
        <w:right w:val="none" w:sz="0" w:space="0" w:color="auto"/>
      </w:divBdr>
    </w:div>
    <w:div w:id="716440032">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928200008">
      <w:bodyDiv w:val="1"/>
      <w:marLeft w:val="0"/>
      <w:marRight w:val="0"/>
      <w:marTop w:val="0"/>
      <w:marBottom w:val="0"/>
      <w:divBdr>
        <w:top w:val="none" w:sz="0" w:space="0" w:color="auto"/>
        <w:left w:val="none" w:sz="0" w:space="0" w:color="auto"/>
        <w:bottom w:val="none" w:sz="0" w:space="0" w:color="auto"/>
        <w:right w:val="none" w:sz="0" w:space="0" w:color="auto"/>
      </w:divBdr>
    </w:div>
    <w:div w:id="1036925818">
      <w:bodyDiv w:val="1"/>
      <w:marLeft w:val="0"/>
      <w:marRight w:val="0"/>
      <w:marTop w:val="0"/>
      <w:marBottom w:val="0"/>
      <w:divBdr>
        <w:top w:val="none" w:sz="0" w:space="0" w:color="auto"/>
        <w:left w:val="none" w:sz="0" w:space="0" w:color="auto"/>
        <w:bottom w:val="none" w:sz="0" w:space="0" w:color="auto"/>
        <w:right w:val="none" w:sz="0" w:space="0" w:color="auto"/>
      </w:divBdr>
    </w:div>
    <w:div w:id="1182204859">
      <w:bodyDiv w:val="1"/>
      <w:marLeft w:val="0"/>
      <w:marRight w:val="0"/>
      <w:marTop w:val="0"/>
      <w:marBottom w:val="0"/>
      <w:divBdr>
        <w:top w:val="none" w:sz="0" w:space="0" w:color="auto"/>
        <w:left w:val="none" w:sz="0" w:space="0" w:color="auto"/>
        <w:bottom w:val="none" w:sz="0" w:space="0" w:color="auto"/>
        <w:right w:val="none" w:sz="0" w:space="0" w:color="auto"/>
      </w:divBdr>
    </w:div>
    <w:div w:id="1213348889">
      <w:bodyDiv w:val="1"/>
      <w:marLeft w:val="0"/>
      <w:marRight w:val="0"/>
      <w:marTop w:val="0"/>
      <w:marBottom w:val="0"/>
      <w:divBdr>
        <w:top w:val="none" w:sz="0" w:space="0" w:color="auto"/>
        <w:left w:val="none" w:sz="0" w:space="0" w:color="auto"/>
        <w:bottom w:val="none" w:sz="0" w:space="0" w:color="auto"/>
        <w:right w:val="none" w:sz="0" w:space="0" w:color="auto"/>
      </w:divBdr>
    </w:div>
    <w:div w:id="1333490229">
      <w:bodyDiv w:val="1"/>
      <w:marLeft w:val="0"/>
      <w:marRight w:val="0"/>
      <w:marTop w:val="0"/>
      <w:marBottom w:val="0"/>
      <w:divBdr>
        <w:top w:val="none" w:sz="0" w:space="0" w:color="auto"/>
        <w:left w:val="none" w:sz="0" w:space="0" w:color="auto"/>
        <w:bottom w:val="none" w:sz="0" w:space="0" w:color="auto"/>
        <w:right w:val="none" w:sz="0" w:space="0" w:color="auto"/>
      </w:divBdr>
    </w:div>
    <w:div w:id="1343320281">
      <w:bodyDiv w:val="1"/>
      <w:marLeft w:val="0"/>
      <w:marRight w:val="0"/>
      <w:marTop w:val="0"/>
      <w:marBottom w:val="0"/>
      <w:divBdr>
        <w:top w:val="none" w:sz="0" w:space="0" w:color="auto"/>
        <w:left w:val="none" w:sz="0" w:space="0" w:color="auto"/>
        <w:bottom w:val="none" w:sz="0" w:space="0" w:color="auto"/>
        <w:right w:val="none" w:sz="0" w:space="0" w:color="auto"/>
      </w:divBdr>
    </w:div>
    <w:div w:id="1422799896">
      <w:bodyDiv w:val="1"/>
      <w:marLeft w:val="0"/>
      <w:marRight w:val="0"/>
      <w:marTop w:val="0"/>
      <w:marBottom w:val="0"/>
      <w:divBdr>
        <w:top w:val="none" w:sz="0" w:space="0" w:color="auto"/>
        <w:left w:val="none" w:sz="0" w:space="0" w:color="auto"/>
        <w:bottom w:val="none" w:sz="0" w:space="0" w:color="auto"/>
        <w:right w:val="none" w:sz="0" w:space="0" w:color="auto"/>
      </w:divBdr>
    </w:div>
    <w:div w:id="1444182974">
      <w:bodyDiv w:val="1"/>
      <w:marLeft w:val="0"/>
      <w:marRight w:val="0"/>
      <w:marTop w:val="0"/>
      <w:marBottom w:val="0"/>
      <w:divBdr>
        <w:top w:val="none" w:sz="0" w:space="0" w:color="auto"/>
        <w:left w:val="none" w:sz="0" w:space="0" w:color="auto"/>
        <w:bottom w:val="none" w:sz="0" w:space="0" w:color="auto"/>
        <w:right w:val="none" w:sz="0" w:space="0" w:color="auto"/>
      </w:divBdr>
    </w:div>
    <w:div w:id="1446921569">
      <w:bodyDiv w:val="1"/>
      <w:marLeft w:val="0"/>
      <w:marRight w:val="0"/>
      <w:marTop w:val="0"/>
      <w:marBottom w:val="0"/>
      <w:divBdr>
        <w:top w:val="none" w:sz="0" w:space="0" w:color="auto"/>
        <w:left w:val="none" w:sz="0" w:space="0" w:color="auto"/>
        <w:bottom w:val="none" w:sz="0" w:space="0" w:color="auto"/>
        <w:right w:val="none" w:sz="0" w:space="0" w:color="auto"/>
      </w:divBdr>
    </w:div>
    <w:div w:id="1561089294">
      <w:bodyDiv w:val="1"/>
      <w:marLeft w:val="0"/>
      <w:marRight w:val="0"/>
      <w:marTop w:val="0"/>
      <w:marBottom w:val="0"/>
      <w:divBdr>
        <w:top w:val="none" w:sz="0" w:space="0" w:color="auto"/>
        <w:left w:val="none" w:sz="0" w:space="0" w:color="auto"/>
        <w:bottom w:val="none" w:sz="0" w:space="0" w:color="auto"/>
        <w:right w:val="none" w:sz="0" w:space="0" w:color="auto"/>
      </w:divBdr>
    </w:div>
    <w:div w:id="1586644801">
      <w:bodyDiv w:val="1"/>
      <w:marLeft w:val="0"/>
      <w:marRight w:val="0"/>
      <w:marTop w:val="0"/>
      <w:marBottom w:val="0"/>
      <w:divBdr>
        <w:top w:val="none" w:sz="0" w:space="0" w:color="auto"/>
        <w:left w:val="none" w:sz="0" w:space="0" w:color="auto"/>
        <w:bottom w:val="none" w:sz="0" w:space="0" w:color="auto"/>
        <w:right w:val="none" w:sz="0" w:space="0" w:color="auto"/>
      </w:divBdr>
    </w:div>
    <w:div w:id="1687824728">
      <w:bodyDiv w:val="1"/>
      <w:marLeft w:val="0"/>
      <w:marRight w:val="0"/>
      <w:marTop w:val="0"/>
      <w:marBottom w:val="0"/>
      <w:divBdr>
        <w:top w:val="none" w:sz="0" w:space="0" w:color="auto"/>
        <w:left w:val="none" w:sz="0" w:space="0" w:color="auto"/>
        <w:bottom w:val="none" w:sz="0" w:space="0" w:color="auto"/>
        <w:right w:val="none" w:sz="0" w:space="0" w:color="auto"/>
      </w:divBdr>
    </w:div>
    <w:div w:id="1700012469">
      <w:bodyDiv w:val="1"/>
      <w:marLeft w:val="0"/>
      <w:marRight w:val="0"/>
      <w:marTop w:val="0"/>
      <w:marBottom w:val="0"/>
      <w:divBdr>
        <w:top w:val="none" w:sz="0" w:space="0" w:color="auto"/>
        <w:left w:val="none" w:sz="0" w:space="0" w:color="auto"/>
        <w:bottom w:val="none" w:sz="0" w:space="0" w:color="auto"/>
        <w:right w:val="none" w:sz="0" w:space="0" w:color="auto"/>
      </w:divBdr>
    </w:div>
    <w:div w:id="1786073630">
      <w:bodyDiv w:val="1"/>
      <w:marLeft w:val="0"/>
      <w:marRight w:val="0"/>
      <w:marTop w:val="0"/>
      <w:marBottom w:val="0"/>
      <w:divBdr>
        <w:top w:val="none" w:sz="0" w:space="0" w:color="auto"/>
        <w:left w:val="none" w:sz="0" w:space="0" w:color="auto"/>
        <w:bottom w:val="none" w:sz="0" w:space="0" w:color="auto"/>
        <w:right w:val="none" w:sz="0" w:space="0" w:color="auto"/>
      </w:divBdr>
    </w:div>
    <w:div w:id="1808620964">
      <w:bodyDiv w:val="1"/>
      <w:marLeft w:val="0"/>
      <w:marRight w:val="0"/>
      <w:marTop w:val="0"/>
      <w:marBottom w:val="0"/>
      <w:divBdr>
        <w:top w:val="none" w:sz="0" w:space="0" w:color="auto"/>
        <w:left w:val="none" w:sz="0" w:space="0" w:color="auto"/>
        <w:bottom w:val="none" w:sz="0" w:space="0" w:color="auto"/>
        <w:right w:val="none" w:sz="0" w:space="0" w:color="auto"/>
      </w:divBdr>
    </w:div>
    <w:div w:id="1810127159">
      <w:bodyDiv w:val="1"/>
      <w:marLeft w:val="0"/>
      <w:marRight w:val="0"/>
      <w:marTop w:val="0"/>
      <w:marBottom w:val="0"/>
      <w:divBdr>
        <w:top w:val="none" w:sz="0" w:space="0" w:color="auto"/>
        <w:left w:val="none" w:sz="0" w:space="0" w:color="auto"/>
        <w:bottom w:val="none" w:sz="0" w:space="0" w:color="auto"/>
        <w:right w:val="none" w:sz="0" w:space="0" w:color="auto"/>
      </w:divBdr>
    </w:div>
    <w:div w:id="1846241521">
      <w:bodyDiv w:val="1"/>
      <w:marLeft w:val="0"/>
      <w:marRight w:val="0"/>
      <w:marTop w:val="0"/>
      <w:marBottom w:val="0"/>
      <w:divBdr>
        <w:top w:val="none" w:sz="0" w:space="0" w:color="auto"/>
        <w:left w:val="none" w:sz="0" w:space="0" w:color="auto"/>
        <w:bottom w:val="none" w:sz="0" w:space="0" w:color="auto"/>
        <w:right w:val="none" w:sz="0" w:space="0" w:color="auto"/>
      </w:divBdr>
    </w:div>
    <w:div w:id="1868255439">
      <w:bodyDiv w:val="1"/>
      <w:marLeft w:val="0"/>
      <w:marRight w:val="0"/>
      <w:marTop w:val="0"/>
      <w:marBottom w:val="0"/>
      <w:divBdr>
        <w:top w:val="none" w:sz="0" w:space="0" w:color="auto"/>
        <w:left w:val="none" w:sz="0" w:space="0" w:color="auto"/>
        <w:bottom w:val="none" w:sz="0" w:space="0" w:color="auto"/>
        <w:right w:val="none" w:sz="0" w:space="0" w:color="auto"/>
      </w:divBdr>
    </w:div>
    <w:div w:id="1926261428">
      <w:bodyDiv w:val="1"/>
      <w:marLeft w:val="0"/>
      <w:marRight w:val="0"/>
      <w:marTop w:val="0"/>
      <w:marBottom w:val="0"/>
      <w:divBdr>
        <w:top w:val="none" w:sz="0" w:space="0" w:color="auto"/>
        <w:left w:val="none" w:sz="0" w:space="0" w:color="auto"/>
        <w:bottom w:val="none" w:sz="0" w:space="0" w:color="auto"/>
        <w:right w:val="none" w:sz="0" w:space="0" w:color="auto"/>
      </w:divBdr>
    </w:div>
    <w:div w:id="1946955807">
      <w:bodyDiv w:val="1"/>
      <w:marLeft w:val="0"/>
      <w:marRight w:val="0"/>
      <w:marTop w:val="0"/>
      <w:marBottom w:val="0"/>
      <w:divBdr>
        <w:top w:val="none" w:sz="0" w:space="0" w:color="auto"/>
        <w:left w:val="none" w:sz="0" w:space="0" w:color="auto"/>
        <w:bottom w:val="none" w:sz="0" w:space="0" w:color="auto"/>
        <w:right w:val="none" w:sz="0" w:space="0" w:color="auto"/>
      </w:divBdr>
    </w:div>
    <w:div w:id="1965041399">
      <w:bodyDiv w:val="1"/>
      <w:marLeft w:val="0"/>
      <w:marRight w:val="0"/>
      <w:marTop w:val="0"/>
      <w:marBottom w:val="0"/>
      <w:divBdr>
        <w:top w:val="none" w:sz="0" w:space="0" w:color="auto"/>
        <w:left w:val="none" w:sz="0" w:space="0" w:color="auto"/>
        <w:bottom w:val="none" w:sz="0" w:space="0" w:color="auto"/>
        <w:right w:val="none" w:sz="0" w:space="0" w:color="auto"/>
      </w:divBdr>
    </w:div>
    <w:div w:id="2052221057">
      <w:bodyDiv w:val="1"/>
      <w:marLeft w:val="0"/>
      <w:marRight w:val="0"/>
      <w:marTop w:val="0"/>
      <w:marBottom w:val="0"/>
      <w:divBdr>
        <w:top w:val="none" w:sz="0" w:space="0" w:color="auto"/>
        <w:left w:val="none" w:sz="0" w:space="0" w:color="auto"/>
        <w:bottom w:val="none" w:sz="0" w:space="0" w:color="auto"/>
        <w:right w:val="none" w:sz="0" w:space="0" w:color="auto"/>
      </w:divBdr>
    </w:div>
    <w:div w:id="207042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fteracademy.com/blog/what-is-semaphore-and-what-are-its-types" TargetMode="External"/><Relationship Id="rId18" Type="http://schemas.openxmlformats.org/officeDocument/2006/relationships/image" Target="media/image3.png"/><Relationship Id="rId26" Type="http://schemas.openxmlformats.org/officeDocument/2006/relationships/hyperlink" Target="https://media.geeksforgeeks.org/wp-content/cdn-uploads/gq/2015/06/monitors.png" TargetMode="External"/><Relationship Id="rId3" Type="http://schemas.microsoft.com/office/2007/relationships/stylesWithEffects" Target="stylesWithEffects.xml"/><Relationship Id="rId21" Type="http://schemas.openxmlformats.org/officeDocument/2006/relationships/hyperlink" Target="https://www.geeksforgeeks.org/sleeping-barber-problem-in-process-synchronization/" TargetMode="External"/><Relationship Id="rId7" Type="http://schemas.openxmlformats.org/officeDocument/2006/relationships/hyperlink" Target="https://www.studytonight.com/operating-system/bounded-buffer" TargetMode="External"/><Relationship Id="rId12" Type="http://schemas.openxmlformats.org/officeDocument/2006/relationships/hyperlink" Target="https://afteracademy.com/blog/the-reader-writer-problem-in-operating-system" TargetMode="External"/><Relationship Id="rId17" Type="http://schemas.openxmlformats.org/officeDocument/2006/relationships/image" Target="media/image2.gif"/><Relationship Id="rId25" Type="http://schemas.openxmlformats.org/officeDocument/2006/relationships/hyperlink" Target="https://www.tutorialspoint.com/semaphores-in-operating-system" TargetMode="External"/><Relationship Id="rId2" Type="http://schemas.openxmlformats.org/officeDocument/2006/relationships/styles" Target="styles.xml"/><Relationship Id="rId16" Type="http://schemas.openxmlformats.org/officeDocument/2006/relationships/hyperlink" Target="https://www.javatpoint.com/os-dining-philosophers-problem" TargetMode="External"/><Relationship Id="rId20" Type="http://schemas.openxmlformats.org/officeDocument/2006/relationships/hyperlink" Target="https://www.codingninjas.com/codestudio/library/dining-philosopher-solution-using-monito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t.uu.se/education/course/homepage/os/vt18/module-4/bounded-buffer/" TargetMode="External"/><Relationship Id="rId11" Type="http://schemas.openxmlformats.org/officeDocument/2006/relationships/hyperlink" Target="https://www.studytonight.com/operating-system/readers-writer-problem" TargetMode="External"/><Relationship Id="rId24" Type="http://schemas.openxmlformats.org/officeDocument/2006/relationships/hyperlink" Target="https://afteracademy.com/blog/what-is-process-synchronization-in-operating-system" TargetMode="External"/><Relationship Id="rId5" Type="http://schemas.openxmlformats.org/officeDocument/2006/relationships/webSettings" Target="webSettings.xml"/><Relationship Id="rId15" Type="http://schemas.openxmlformats.org/officeDocument/2006/relationships/hyperlink" Target="https://www.tutorialspoint.com/dining-philosophers-problem-dpp" TargetMode="External"/><Relationship Id="rId23" Type="http://schemas.openxmlformats.org/officeDocument/2006/relationships/hyperlink" Target="https://www.studytonight.com/operating-system/process-synchronization" TargetMode="External"/><Relationship Id="rId28" Type="http://schemas.openxmlformats.org/officeDocument/2006/relationships/fontTable" Target="fontTable.xml"/><Relationship Id="rId10" Type="http://schemas.openxmlformats.org/officeDocument/2006/relationships/hyperlink" Target="https://www.geeksforgeeks.org/readers-writers-problem-set-1-introduction-and-readers-preference-solution/" TargetMode="External"/><Relationship Id="rId19" Type="http://schemas.openxmlformats.org/officeDocument/2006/relationships/hyperlink" Target="https://www.geeksforgeeks.org/dining-philosophers-solution-using-monitors/" TargetMode="External"/><Relationship Id="rId4" Type="http://schemas.openxmlformats.org/officeDocument/2006/relationships/settings" Target="settings.xml"/><Relationship Id="rId9" Type="http://schemas.openxmlformats.org/officeDocument/2006/relationships/hyperlink" Target="https://www.tutorialspoint.com/readers-writers-problem%20......Last" TargetMode="External"/><Relationship Id="rId14" Type="http://schemas.openxmlformats.org/officeDocument/2006/relationships/hyperlink" Target="https://afteracademy.com/blog/what-is-process-synchronization-in-operating-system" TargetMode="External"/><Relationship Id="rId22" Type="http://schemas.openxmlformats.org/officeDocument/2006/relationships/image" Target="media/image4.png"/><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33</Pages>
  <Words>6503</Words>
  <Characters>37071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ETHIOPIA</dc:creator>
  <cp:lastModifiedBy>ETHIOPIA</cp:lastModifiedBy>
  <cp:revision>23</cp:revision>
  <dcterms:created xsi:type="dcterms:W3CDTF">2022-04-11T01:16:00Z</dcterms:created>
  <dcterms:modified xsi:type="dcterms:W3CDTF">2022-04-11T04:26:00Z</dcterms:modified>
</cp:coreProperties>
</file>